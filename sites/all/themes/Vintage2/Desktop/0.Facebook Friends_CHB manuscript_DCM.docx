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E1B" w:rsidRDefault="005F4E1B" w:rsidP="00A846D1">
      <w:r>
        <w:t xml:space="preserve">Running head:  </w:t>
      </w:r>
      <w:r w:rsidR="00A846D1">
        <w:t xml:space="preserve">SOCIAL COMPENSATORY </w:t>
      </w:r>
      <w:r w:rsidR="00DC4A95">
        <w:t>FRIENDING</w:t>
      </w:r>
      <w:r w:rsidR="00A846D1">
        <w:t xml:space="preserve"> ON FACEBOOK</w:t>
      </w:r>
    </w:p>
    <w:p w:rsidR="005F4E1B" w:rsidRDefault="005F4E1B" w:rsidP="005F4E1B">
      <w:pPr>
        <w:pStyle w:val="Heading1"/>
        <w:spacing w:line="240" w:lineRule="auto"/>
        <w:jc w:val="left"/>
      </w:pPr>
    </w:p>
    <w:p w:rsidR="005F4E1B" w:rsidRDefault="005F4E1B" w:rsidP="00FA6544">
      <w:pPr>
        <w:pStyle w:val="Heading1"/>
        <w:spacing w:line="240" w:lineRule="auto"/>
      </w:pPr>
    </w:p>
    <w:p w:rsidR="00DC4A95" w:rsidRDefault="00DC4A95" w:rsidP="00DC4A95">
      <w:pPr>
        <w:pStyle w:val="BodyText"/>
      </w:pPr>
    </w:p>
    <w:p w:rsidR="00DC4A95" w:rsidRDefault="00DC4A95" w:rsidP="00DC4A95">
      <w:pPr>
        <w:pStyle w:val="Heading1"/>
        <w:rPr>
          <w:b/>
          <w:bCs w:val="0"/>
          <w:lang w:eastAsia="ko-KR"/>
        </w:rPr>
      </w:pPr>
      <w:r>
        <w:rPr>
          <w:b/>
          <w:bCs w:val="0"/>
          <w:lang w:eastAsia="ko-KR"/>
        </w:rPr>
        <w:t>Who Wants to Be “Friend-Rich”</w:t>
      </w:r>
      <w:proofErr w:type="gramStart"/>
      <w:r>
        <w:rPr>
          <w:b/>
          <w:bCs w:val="0"/>
          <w:lang w:eastAsia="ko-KR"/>
        </w:rPr>
        <w:t>?:</w:t>
      </w:r>
      <w:proofErr w:type="gramEnd"/>
      <w:r>
        <w:rPr>
          <w:b/>
          <w:bCs w:val="0"/>
          <w:lang w:eastAsia="ko-KR"/>
        </w:rPr>
        <w:t xml:space="preserve"> </w:t>
      </w:r>
    </w:p>
    <w:p w:rsidR="00DC4A95" w:rsidRDefault="00DC4A95" w:rsidP="00DC4A95">
      <w:pPr>
        <w:pStyle w:val="Heading1"/>
        <w:rPr>
          <w:b/>
          <w:bCs w:val="0"/>
          <w:lang w:eastAsia="ko-KR"/>
        </w:rPr>
      </w:pPr>
      <w:r>
        <w:rPr>
          <w:b/>
          <w:bCs w:val="0"/>
          <w:lang w:eastAsia="ko-KR"/>
        </w:rPr>
        <w:t xml:space="preserve">Social Compensatory Friending on Facebook and </w:t>
      </w:r>
    </w:p>
    <w:p w:rsidR="00DC4A95" w:rsidRDefault="00DC4A95" w:rsidP="00DC4A95">
      <w:pPr>
        <w:pStyle w:val="Heading1"/>
        <w:rPr>
          <w:b/>
          <w:bCs w:val="0"/>
          <w:lang w:eastAsia="ko-KR"/>
        </w:rPr>
      </w:pPr>
      <w:proofErr w:type="gramStart"/>
      <w:r>
        <w:rPr>
          <w:b/>
          <w:bCs w:val="0"/>
          <w:lang w:eastAsia="ko-KR"/>
        </w:rPr>
        <w:t>the</w:t>
      </w:r>
      <w:proofErr w:type="gramEnd"/>
      <w:r>
        <w:rPr>
          <w:b/>
          <w:bCs w:val="0"/>
          <w:lang w:eastAsia="ko-KR"/>
        </w:rPr>
        <w:t xml:space="preserve"> Moderating Role of Public Self-Consciousness</w:t>
      </w:r>
    </w:p>
    <w:p w:rsidR="007B4C65" w:rsidRDefault="007B4C65" w:rsidP="007B4C65">
      <w:pPr>
        <w:pStyle w:val="Heading1"/>
        <w:rPr>
          <w:b/>
          <w:bCs w:val="0"/>
        </w:rPr>
      </w:pPr>
      <w:r w:rsidRPr="00AE70DC">
        <w:rPr>
          <w:b/>
          <w:bCs w:val="0"/>
        </w:rPr>
        <w:br/>
      </w:r>
    </w:p>
    <w:p w:rsidR="00243A07" w:rsidRPr="00243A07" w:rsidRDefault="00243A07" w:rsidP="00243A07">
      <w:pPr>
        <w:pStyle w:val="BodyText"/>
      </w:pPr>
    </w:p>
    <w:p w:rsidR="000D6040" w:rsidRDefault="000D6040" w:rsidP="000D6040">
      <w:pPr>
        <w:pStyle w:val="BodyText"/>
      </w:pPr>
    </w:p>
    <w:p w:rsidR="00CE18A4" w:rsidRDefault="00CE18A4" w:rsidP="000D6040">
      <w:pPr>
        <w:pStyle w:val="BodyText"/>
      </w:pPr>
    </w:p>
    <w:p w:rsidR="000D6040" w:rsidRDefault="000D6040" w:rsidP="000D6040">
      <w:pPr>
        <w:pStyle w:val="BodyText"/>
      </w:pPr>
    </w:p>
    <w:p w:rsidR="000D6040" w:rsidRPr="000D6040" w:rsidRDefault="000D6040" w:rsidP="004362CA">
      <w:pPr>
        <w:pStyle w:val="BodyText"/>
        <w:ind w:firstLine="0"/>
        <w:jc w:val="center"/>
      </w:pPr>
      <w:r w:rsidRPr="00F442EC">
        <w:rPr>
          <w:bCs/>
        </w:rPr>
        <w:t xml:space="preserve">Manuscript submitted to </w:t>
      </w:r>
      <w:r w:rsidRPr="00F442EC">
        <w:rPr>
          <w:bCs/>
          <w:i/>
          <w:iCs/>
        </w:rPr>
        <w:t>C</w:t>
      </w:r>
      <w:r>
        <w:rPr>
          <w:bCs/>
          <w:i/>
          <w:iCs/>
        </w:rPr>
        <w:t>omputers in Human Behavior</w:t>
      </w:r>
    </w:p>
    <w:p w:rsidR="006B52F1" w:rsidRDefault="006B52F1" w:rsidP="00272D66">
      <w:pPr>
        <w:pStyle w:val="Heading1"/>
        <w:spacing w:line="240" w:lineRule="auto"/>
        <w:rPr>
          <w:lang w:eastAsia="ko-KR"/>
        </w:rPr>
      </w:pPr>
    </w:p>
    <w:p w:rsidR="006B52F1" w:rsidRDefault="006B52F1" w:rsidP="00272D66">
      <w:pPr>
        <w:pStyle w:val="Heading1"/>
        <w:spacing w:line="240" w:lineRule="auto"/>
        <w:rPr>
          <w:lang w:eastAsia="ko-KR"/>
        </w:rPr>
      </w:pPr>
    </w:p>
    <w:p w:rsidR="00E372B2" w:rsidRPr="006B52F1" w:rsidRDefault="005F4E1B" w:rsidP="0042182B">
      <w:pPr>
        <w:pStyle w:val="Heading1"/>
        <w:spacing w:line="240" w:lineRule="auto"/>
        <w:rPr>
          <w:b/>
          <w:bCs w:val="0"/>
        </w:rPr>
      </w:pPr>
      <w:r w:rsidRPr="006B52F1">
        <w:rPr>
          <w:b/>
          <w:bCs w:val="0"/>
        </w:rPr>
        <w:br w:type="page"/>
      </w:r>
    </w:p>
    <w:p w:rsidR="00272D66" w:rsidRPr="003A7B2C" w:rsidRDefault="00272D66" w:rsidP="00272D66">
      <w:pPr>
        <w:pStyle w:val="Heading1"/>
        <w:spacing w:line="240" w:lineRule="auto"/>
        <w:rPr>
          <w:b/>
          <w:bCs w:val="0"/>
        </w:rPr>
      </w:pPr>
      <w:r w:rsidRPr="003A7B2C">
        <w:rPr>
          <w:b/>
          <w:bCs w:val="0"/>
        </w:rPr>
        <w:t>Abstract</w:t>
      </w:r>
    </w:p>
    <w:p w:rsidR="005B2996" w:rsidRDefault="005B2996" w:rsidP="00D54E62">
      <w:pPr>
        <w:pStyle w:val="Heading1"/>
        <w:jc w:val="left"/>
      </w:pPr>
    </w:p>
    <w:p w:rsidR="00D54E62" w:rsidRDefault="00D54E62" w:rsidP="00D9391E">
      <w:pPr>
        <w:pStyle w:val="Heading1"/>
        <w:jc w:val="left"/>
        <w:rPr>
          <w:lang w:eastAsia="ko-KR"/>
        </w:rPr>
      </w:pPr>
      <w:r w:rsidRPr="003A7B2C">
        <w:t>The presen</w:t>
      </w:r>
      <w:r>
        <w:t>t research aimed to provide insight into</w:t>
      </w:r>
      <w:r w:rsidRPr="003A7B2C">
        <w:t xml:space="preserve"> </w:t>
      </w:r>
      <w:r w:rsidR="003F3539">
        <w:t xml:space="preserve">social compensatory friending </w:t>
      </w:r>
      <w:r w:rsidR="00A90915">
        <w:t xml:space="preserve">on social network sites </w:t>
      </w:r>
      <w:r>
        <w:t xml:space="preserve">by investigating the effects of </w:t>
      </w:r>
      <w:r w:rsidRPr="003A7B2C">
        <w:t>self-esteem and self-cons</w:t>
      </w:r>
      <w:r>
        <w:t xml:space="preserve">ciousness </w:t>
      </w:r>
      <w:r>
        <w:rPr>
          <w:lang w:eastAsia="ko-KR"/>
        </w:rPr>
        <w:t xml:space="preserve">on </w:t>
      </w:r>
      <w:r w:rsidRPr="003A7B2C">
        <w:t xml:space="preserve">number of </w:t>
      </w:r>
      <w:r>
        <w:t>friend</w:t>
      </w:r>
      <w:r w:rsidR="00A90915">
        <w:t>s in the context of Facebook us</w:t>
      </w:r>
      <w:r w:rsidR="000002C4">
        <w:t>e</w:t>
      </w:r>
      <w:r w:rsidR="00640A52">
        <w:t xml:space="preserve">. It was </w:t>
      </w:r>
      <w:r>
        <w:t>hypothesized that Facebook users low in self-esteem, when compared with high-self-esteem individuals, would eng</w:t>
      </w:r>
      <w:r w:rsidR="00640A52">
        <w:t xml:space="preserve">age in friending more actively </w:t>
      </w:r>
      <w:r>
        <w:t>and</w:t>
      </w:r>
      <w:r w:rsidR="00640A52">
        <w:t xml:space="preserve"> thereby </w:t>
      </w:r>
      <w:r>
        <w:t>accum</w:t>
      </w:r>
      <w:r w:rsidR="00640A52">
        <w:t>ulate a large number of friends</w:t>
      </w:r>
      <w:r>
        <w:t xml:space="preserve"> to compensate for their self-esteem deficiencies. We also hypothesized that</w:t>
      </w:r>
      <w:r w:rsidRPr="003A7B2C">
        <w:t xml:space="preserve"> </w:t>
      </w:r>
      <w:r w:rsidR="00684EF9">
        <w:t xml:space="preserve">the relationship between self-esteem and number of Facebook friends would vary depending on </w:t>
      </w:r>
      <w:r w:rsidR="00D9391E">
        <w:t>the levels of public self-consciousness as a moderating variable</w:t>
      </w:r>
      <w:r w:rsidRPr="003A7B2C">
        <w:t xml:space="preserve">. </w:t>
      </w:r>
      <w:r>
        <w:t xml:space="preserve">Data were collected from </w:t>
      </w:r>
      <w:r w:rsidRPr="003A7B2C">
        <w:t>a college</w:t>
      </w:r>
      <w:r>
        <w:t xml:space="preserve"> student sample in the United States (N=234) based on a cross-sectional survey</w:t>
      </w:r>
      <w:r w:rsidR="00222CA7">
        <w:t xml:space="preserve"> administered online</w:t>
      </w:r>
      <w:r w:rsidR="00AA6B0D">
        <w:t>. The resul</w:t>
      </w:r>
      <w:r w:rsidR="00965529">
        <w:t>ts</w:t>
      </w:r>
      <w:r w:rsidR="002E16F5">
        <w:t xml:space="preserve"> supported the hypothesis on social compe</w:t>
      </w:r>
      <w:r w:rsidR="00965529">
        <w:t>nsatory friending, demonstrating</w:t>
      </w:r>
      <w:r w:rsidR="002E16F5">
        <w:t xml:space="preserve"> a negative association between self-esteem and number of Facebook friends. </w:t>
      </w:r>
      <w:r>
        <w:t>Furthermore, t</w:t>
      </w:r>
      <w:r w:rsidRPr="003A7B2C">
        <w:t xml:space="preserve">he </w:t>
      </w:r>
      <w:r>
        <w:t xml:space="preserve">data yielded support for the hypothesized moderating role of public self-consciousness in social compensatory friending: the negative association between self-esteem and number of Facebook friends was significant </w:t>
      </w:r>
      <w:r w:rsidR="007308FB">
        <w:t xml:space="preserve">only for </w:t>
      </w:r>
      <w:r>
        <w:t>Facebook users who are high</w:t>
      </w:r>
      <w:r w:rsidR="00173033">
        <w:t xml:space="preserve"> </w:t>
      </w:r>
      <w:r>
        <w:t>in public self-consciousness</w:t>
      </w:r>
      <w:r w:rsidR="00BF0821">
        <w:t xml:space="preserve"> but not for those who are low in public self-consciousness</w:t>
      </w:r>
      <w:r>
        <w:t xml:space="preserve">. </w:t>
      </w:r>
      <w:r>
        <w:rPr>
          <w:rFonts w:hint="eastAsia"/>
          <w:lang w:eastAsia="ko-KR"/>
        </w:rPr>
        <w:t>Implications for understanding Facebook users</w:t>
      </w:r>
      <w:r>
        <w:rPr>
          <w:lang w:eastAsia="ko-KR"/>
        </w:rPr>
        <w:t>’</w:t>
      </w:r>
      <w:r>
        <w:rPr>
          <w:rFonts w:hint="eastAsia"/>
          <w:lang w:eastAsia="ko-KR"/>
        </w:rPr>
        <w:t xml:space="preserve"> friending behavior in light of </w:t>
      </w:r>
      <w:r>
        <w:rPr>
          <w:lang w:eastAsia="ko-KR"/>
        </w:rPr>
        <w:t xml:space="preserve">social </w:t>
      </w:r>
      <w:r>
        <w:rPr>
          <w:rFonts w:hint="eastAsia"/>
          <w:lang w:eastAsia="ko-KR"/>
        </w:rPr>
        <w:t>compensation motives are discussed.</w:t>
      </w:r>
    </w:p>
    <w:p w:rsidR="005B33E2" w:rsidRDefault="005B33E2" w:rsidP="005B2996">
      <w:pPr>
        <w:pStyle w:val="Heading1"/>
        <w:adjustRightInd w:val="0"/>
        <w:snapToGrid w:val="0"/>
      </w:pPr>
    </w:p>
    <w:p w:rsidR="005B2996" w:rsidRDefault="00D54E62" w:rsidP="005B2996">
      <w:pPr>
        <w:pStyle w:val="Heading1"/>
        <w:adjustRightInd w:val="0"/>
        <w:snapToGrid w:val="0"/>
        <w:rPr>
          <w:lang w:eastAsia="ko-KR"/>
        </w:rPr>
      </w:pPr>
      <w:r w:rsidRPr="00782192">
        <w:t xml:space="preserve">(Abstract word count: </w:t>
      </w:r>
      <w:r w:rsidR="00772301" w:rsidRPr="00782192">
        <w:t>197</w:t>
      </w:r>
      <w:r w:rsidRPr="00782192">
        <w:t>)</w:t>
      </w:r>
    </w:p>
    <w:p w:rsidR="00E10FEA" w:rsidRDefault="00E10FEA" w:rsidP="004D6BD2">
      <w:pPr>
        <w:pStyle w:val="Heading1"/>
        <w:adjustRightInd w:val="0"/>
        <w:snapToGrid w:val="0"/>
        <w:jc w:val="left"/>
      </w:pPr>
    </w:p>
    <w:p w:rsidR="005B2996" w:rsidRDefault="009E6D14" w:rsidP="004D6BD2">
      <w:pPr>
        <w:pStyle w:val="Heading1"/>
        <w:adjustRightInd w:val="0"/>
        <w:snapToGrid w:val="0"/>
        <w:jc w:val="left"/>
      </w:pPr>
      <w:r>
        <w:t>Keywords: Number of Facebook friends</w:t>
      </w:r>
      <w:r w:rsidR="004D6BD2" w:rsidRPr="009E6D14">
        <w:t>; social compensation; friending; self-esteem; public self-consciousness; private self-consciousness</w:t>
      </w:r>
    </w:p>
    <w:p w:rsidR="00203B88" w:rsidRPr="00B47BBE" w:rsidRDefault="00A256B4" w:rsidP="00E10FEA">
      <w:pPr>
        <w:pStyle w:val="Heading1"/>
        <w:adjustRightInd w:val="0"/>
        <w:snapToGrid w:val="0"/>
        <w:jc w:val="left"/>
        <w:rPr>
          <w:b/>
          <w:bCs w:val="0"/>
          <w:lang w:eastAsia="ko-KR"/>
        </w:rPr>
      </w:pPr>
      <w:r>
        <w:br w:type="page"/>
      </w:r>
      <w:r w:rsidR="00403F77" w:rsidRPr="00B47BBE">
        <w:rPr>
          <w:b/>
          <w:bCs w:val="0"/>
          <w:lang w:eastAsia="ko-KR"/>
        </w:rPr>
        <w:t xml:space="preserve">1. </w:t>
      </w:r>
      <w:r w:rsidR="00203B88" w:rsidRPr="00B47BBE">
        <w:rPr>
          <w:rFonts w:hint="eastAsia"/>
          <w:b/>
          <w:bCs w:val="0"/>
          <w:lang w:eastAsia="ko-KR"/>
        </w:rPr>
        <w:t>Introduction</w:t>
      </w:r>
    </w:p>
    <w:p w:rsidR="00203B88" w:rsidRPr="00282D30" w:rsidRDefault="00101E33" w:rsidP="00473770">
      <w:pPr>
        <w:pStyle w:val="Heading1"/>
        <w:keepNext w:val="0"/>
        <w:keepLines w:val="0"/>
        <w:adjustRightInd w:val="0"/>
        <w:snapToGrid w:val="0"/>
        <w:ind w:firstLine="720"/>
        <w:jc w:val="left"/>
        <w:rPr>
          <w:lang w:eastAsia="ko-KR"/>
        </w:rPr>
      </w:pPr>
      <w:r w:rsidRPr="00282D30">
        <w:t>The word “f</w:t>
      </w:r>
      <w:r w:rsidR="00203B88" w:rsidRPr="00282D30">
        <w:t>riend,” which has primarily been used as a noun in modern English, is increasingly being used as a verb meaning</w:t>
      </w:r>
      <w:r w:rsidR="00203B88" w:rsidRPr="00282D30">
        <w:rPr>
          <w:lang w:eastAsia="ko-KR"/>
        </w:rPr>
        <w:t xml:space="preserve"> “</w:t>
      </w:r>
      <w:r w:rsidR="00203B88" w:rsidRPr="00282D30">
        <w:t xml:space="preserve">to add someone as a </w:t>
      </w:r>
      <w:r w:rsidR="00047472" w:rsidRPr="00282D30">
        <w:t>friend on a social network site</w:t>
      </w:r>
      <w:r w:rsidR="00203B88" w:rsidRPr="00282D30">
        <w:rPr>
          <w:lang w:eastAsia="ko-KR"/>
        </w:rPr>
        <w:t>”</w:t>
      </w:r>
      <w:r w:rsidR="00DB2BA9" w:rsidRPr="00282D30">
        <w:rPr>
          <w:lang w:eastAsia="ko-KR"/>
        </w:rPr>
        <w:fldChar w:fldCharType="begin"/>
      </w:r>
      <w:r w:rsidR="00C35AA9">
        <w:rPr>
          <w:lang w:eastAsia="ko-KR"/>
        </w:rPr>
        <w:instrText xml:space="preserve"> ADDIN EN.CITE &lt;EndNote&gt;&lt;Cite&gt;&lt;Author&gt;Angwin&lt;/Author&gt;&lt;Year&gt;2009&lt;/Year&gt;&lt;RecNum&gt;1&lt;/RecNum&gt;&lt;DisplayText&gt;(Angwin, 2009)&lt;/DisplayText&gt;&lt;record&gt;&lt;rec-number&gt;1&lt;/rec-number&gt;&lt;foreign-keys&gt;&lt;key app="EN" db-id="da595dvxnpv50vevpe9vws2o2v922wwrf55t"&gt;1&lt;/key&gt;&lt;/foreign-keys&gt;&lt;ref-type name="Electronic Article"&gt;43&lt;/ref-type&gt;&lt;contributors&gt;&lt;authors&gt;&lt;author&gt;Angwin, J.&lt;/author&gt;&lt;/authors&gt;&lt;/contributors&gt;&lt;titles&gt;&lt;title&gt;How Facebook is making friending obsolete. &lt;/title&gt;&lt;secondary-title&gt;Wall Street Journal&lt;/secondary-title&gt;&lt;/titles&gt;&lt;volume&gt;2010&lt;/volume&gt;&lt;number&gt;November 21&lt;/number&gt;&lt;dates&gt;&lt;year&gt;2009&lt;/year&gt;&lt;/dates&gt;&lt;urls&gt;&lt;related-urls&gt;&lt;url&gt;http://online.wsj.com/article/SB126084637203791583.html?mod=WSJ_hp_mostpop_read&lt;/url&gt;&lt;/related-urls&gt;&lt;/urls&gt;&lt;/record&gt;&lt;/Cite&gt;&lt;/EndNote&gt;</w:instrText>
      </w:r>
      <w:r w:rsidR="00DB2BA9" w:rsidRPr="00282D30">
        <w:rPr>
          <w:lang w:eastAsia="ko-KR"/>
        </w:rPr>
        <w:fldChar w:fldCharType="separate"/>
      </w:r>
      <w:r w:rsidR="00473770" w:rsidRPr="00282D30">
        <w:rPr>
          <w:noProof/>
          <w:lang w:eastAsia="ko-KR"/>
        </w:rPr>
        <w:t>(Angwin, 2009)</w:t>
      </w:r>
      <w:r w:rsidR="00DB2BA9" w:rsidRPr="00282D30">
        <w:rPr>
          <w:lang w:eastAsia="ko-KR"/>
        </w:rPr>
        <w:fldChar w:fldCharType="end"/>
      </w:r>
      <w:r w:rsidR="00047472" w:rsidRPr="00282D30">
        <w:rPr>
          <w:lang w:eastAsia="ko-KR"/>
        </w:rPr>
        <w:t>.</w:t>
      </w:r>
      <w:r w:rsidR="00203B88" w:rsidRPr="00282D30">
        <w:t xml:space="preserve"> Particularly </w:t>
      </w:r>
      <w:r w:rsidR="00203B88" w:rsidRPr="00282D30">
        <w:rPr>
          <w:rFonts w:hint="eastAsia"/>
          <w:lang w:eastAsia="ko-KR"/>
        </w:rPr>
        <w:t>on</w:t>
      </w:r>
      <w:r w:rsidR="00203B88" w:rsidRPr="00282D30">
        <w:t xml:space="preserve"> </w:t>
      </w:r>
      <w:r w:rsidR="00203B88" w:rsidRPr="00282D30">
        <w:rPr>
          <w:i/>
        </w:rPr>
        <w:t>Facebook</w:t>
      </w:r>
      <w:r w:rsidR="00203B88" w:rsidRPr="00282D30">
        <w:t>—the world’s most popular social network site (SNS)</w:t>
      </w:r>
      <w:r w:rsidR="00203B88" w:rsidRPr="00282D30">
        <w:rPr>
          <w:rFonts w:hint="eastAsia"/>
          <w:lang w:eastAsia="ko-KR"/>
        </w:rPr>
        <w:t xml:space="preserve"> </w:t>
      </w:r>
      <w:r w:rsidR="00203B88" w:rsidRPr="00282D30">
        <w:t xml:space="preserve">and second most trafficked website next to </w:t>
      </w:r>
      <w:r w:rsidR="00203B88" w:rsidRPr="00282D30">
        <w:rPr>
          <w:i/>
          <w:iCs/>
        </w:rPr>
        <w:t>Google.</w:t>
      </w:r>
      <w:del w:id="0" w:author="David Moore" w:date="2011-11-26T00:20:00Z">
        <w:r w:rsidR="00203B88" w:rsidRPr="00282D30" w:rsidDel="00AB1590">
          <w:rPr>
            <w:i/>
            <w:iCs/>
          </w:rPr>
          <w:delText>com</w:delText>
        </w:r>
      </w:del>
      <w:r w:rsidR="00473770" w:rsidRPr="00282D30">
        <w:rPr>
          <w:lang w:eastAsia="ko-KR"/>
        </w:rPr>
        <w:t xml:space="preserve"> </w:t>
      </w:r>
      <w:r w:rsidR="00DB2BA9" w:rsidRPr="00282D30">
        <w:fldChar w:fldCharType="begin"/>
      </w:r>
      <w:r w:rsidR="00473770" w:rsidRPr="00282D30">
        <w:instrText xml:space="preserve"> ADDIN EN.CITE &lt;EndNote&gt;&lt;Cite&gt;&lt;Author&gt;Alexa&lt;/Author&gt;&lt;Year&gt;2010&lt;/Year&gt;&lt;RecNum&gt;4&lt;/RecNum&gt;&lt;DisplayText&gt;(Alexa, 2010)&lt;/DisplayText&gt;&lt;record&gt;&lt;rec-number&gt;4&lt;/rec-number&gt;&lt;foreign-keys&gt;&lt;key app="EN" db-id="da595dvxnpv50vevpe9vws2o2v922wwrf55t"&gt;4&lt;/key&gt;&lt;/foreign-keys&gt;&lt;ref-type name="Electronic Source"&gt;12&lt;/ref-type&gt;&lt;contributors&gt;&lt;authors&gt;&lt;author&gt;Alexa&lt;/author&gt;&lt;/authors&gt;&lt;/contributors&gt;&lt;titles&gt;&lt;title&gt;Top sites.&lt;/title&gt;&lt;/titles&gt;&lt;volume&gt;2011&lt;/volume&gt;&lt;number&gt;July 15&lt;/number&gt;&lt;dates&gt;&lt;year&gt;2010&lt;/year&gt;&lt;/dates&gt;&lt;urls&gt;&lt;related-urls&gt;&lt;url&gt;http://www.alexa.com/topsites/global.&lt;/url&gt;&lt;/related-urls&gt;&lt;/urls&gt;&lt;/record&gt;&lt;/Cite&gt;&lt;/EndNote&gt;</w:instrText>
      </w:r>
      <w:r w:rsidR="00DB2BA9" w:rsidRPr="00282D30">
        <w:fldChar w:fldCharType="separate"/>
      </w:r>
      <w:r w:rsidR="00473770" w:rsidRPr="00282D30">
        <w:rPr>
          <w:noProof/>
        </w:rPr>
        <w:t>(Alexa, 2010)</w:t>
      </w:r>
      <w:r w:rsidR="00DB2BA9" w:rsidRPr="00282D30">
        <w:fldChar w:fldCharType="end"/>
      </w:r>
      <w:r w:rsidR="00473770" w:rsidRPr="00282D30">
        <w:t>,</w:t>
      </w:r>
      <w:r w:rsidR="00203B88" w:rsidRPr="00282D30">
        <w:rPr>
          <w:rFonts w:hint="eastAsia"/>
          <w:lang w:eastAsia="ko-KR"/>
        </w:rPr>
        <w:t xml:space="preserve"> </w:t>
      </w:r>
      <w:r w:rsidR="00203B88" w:rsidRPr="00282D30">
        <w:t>friending</w:t>
      </w:r>
      <w:r w:rsidR="00203B88" w:rsidRPr="00282D30">
        <w:rPr>
          <w:rFonts w:hint="eastAsia"/>
          <w:lang w:eastAsia="ko-KR"/>
        </w:rPr>
        <w:t xml:space="preserve"> constitutes</w:t>
      </w:r>
      <w:r w:rsidR="00203B88" w:rsidRPr="00282D30">
        <w:t xml:space="preserve"> one of the core activities performed</w:t>
      </w:r>
      <w:r w:rsidR="00203B88" w:rsidRPr="00282D30">
        <w:rPr>
          <w:rFonts w:hint="eastAsia"/>
          <w:lang w:eastAsia="ko-KR"/>
        </w:rPr>
        <w:t xml:space="preserve"> by </w:t>
      </w:r>
      <w:r w:rsidR="00203B88" w:rsidRPr="00282D30">
        <w:rPr>
          <w:lang w:eastAsia="ko-KR"/>
        </w:rPr>
        <w:t>the</w:t>
      </w:r>
      <w:r w:rsidR="00203B88" w:rsidRPr="00282D30">
        <w:rPr>
          <w:rFonts w:hint="eastAsia"/>
          <w:lang w:eastAsia="ko-KR"/>
        </w:rPr>
        <w:t xml:space="preserve"> users</w:t>
      </w:r>
      <w:r w:rsidR="00395E31" w:rsidRPr="00282D30">
        <w:rPr>
          <w:lang w:eastAsia="ko-KR"/>
        </w:rPr>
        <w:t xml:space="preserve"> </w:t>
      </w:r>
      <w:r w:rsidR="00DB2BA9" w:rsidRPr="00282D30">
        <w:fldChar w:fldCharType="begin"/>
      </w:r>
      <w:r w:rsidR="00473770" w:rsidRPr="00282D30">
        <w:instrText xml:space="preserve"> ADDIN EN.CITE &lt;EndNote&gt;&lt;Cite&gt;&lt;Author&gt;Ellison&lt;/Author&gt;&lt;Year&gt;2007&lt;/Year&gt;&lt;RecNum&gt;277&lt;/RecNum&gt;&lt;DisplayText&gt;(Ellison, Steinfield, &amp;amp; Lampe, 2007)&lt;/DisplayText&gt;&lt;record&gt;&lt;rec-number&gt;277&lt;/rec-number&gt;&lt;foreign-keys&gt;&lt;key app="EN" db-id="da595dvxnpv50vevpe9vws2o2v922wwrf55t"&gt;277&lt;/key&gt;&lt;/foreign-keys&gt;&lt;ref-type name="Journal Article"&gt;17&lt;/ref-type&gt;&lt;contributors&gt;&lt;authors&gt;&lt;author&gt;Ellison, N. B.&lt;/author&gt;&lt;author&gt;Steinfield, C&lt;/author&gt;&lt;author&gt;Lampe, C&lt;/author&gt;&lt;/authors&gt;&lt;/contributors&gt;&lt;titles&gt;&lt;title&gt;The benefits of Facebook &amp;quot; friends&amp;quot;: Social capital and college students&amp;apos;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Communication&lt;/full-title&gt;&lt;/periodical&gt;&lt;pages&gt;1143-1168&lt;/pages&gt;&lt;volume&gt;12&lt;/volume&gt;&lt;number&gt;4&lt;/number&gt;&lt;dates&gt;&lt;year&gt;2007&lt;/year&gt;&lt;/dates&gt;&lt;publisher&gt;Blackwell Publishing Ltd.&lt;/publisher&gt;&lt;urls&gt;&lt;/urls&gt;&lt;/record&gt;&lt;/Cite&gt;&lt;/EndNote&gt;</w:instrText>
      </w:r>
      <w:r w:rsidR="00DB2BA9" w:rsidRPr="00282D30">
        <w:fldChar w:fldCharType="separate"/>
      </w:r>
      <w:r w:rsidR="00473770" w:rsidRPr="00282D30">
        <w:rPr>
          <w:noProof/>
        </w:rPr>
        <w:t>(Ellison, Steinfield, &amp; Lampe, 2007)</w:t>
      </w:r>
      <w:r w:rsidR="00DB2BA9" w:rsidRPr="00282D30">
        <w:fldChar w:fldCharType="end"/>
      </w:r>
      <w:r w:rsidR="00395E31" w:rsidRPr="00282D30">
        <w:t>,</w:t>
      </w:r>
      <w:r w:rsidR="00D952B1">
        <w:rPr>
          <w:rFonts w:hint="eastAsia"/>
          <w:lang w:eastAsia="ko-KR"/>
        </w:rPr>
        <w:t xml:space="preserve"> </w:t>
      </w:r>
      <w:r w:rsidR="00D952B1">
        <w:t>providing</w:t>
      </w:r>
      <w:r w:rsidR="00203B88" w:rsidRPr="00282D30">
        <w:t xml:space="preserve"> </w:t>
      </w:r>
      <w:r w:rsidR="00203B88" w:rsidRPr="00282D30">
        <w:rPr>
          <w:rFonts w:hint="eastAsia"/>
          <w:lang w:eastAsia="ko-KR"/>
        </w:rPr>
        <w:t>a</w:t>
      </w:r>
      <w:r w:rsidR="00203B88" w:rsidRPr="00282D30">
        <w:t xml:space="preserve"> foundation for </w:t>
      </w:r>
      <w:r w:rsidR="00203B88" w:rsidRPr="00282D30">
        <w:rPr>
          <w:rFonts w:hint="eastAsia"/>
          <w:lang w:eastAsia="ko-KR"/>
        </w:rPr>
        <w:t xml:space="preserve">the </w:t>
      </w:r>
      <w:r w:rsidR="00203B88" w:rsidRPr="00282D30">
        <w:t xml:space="preserve">remarkable growth of </w:t>
      </w:r>
      <w:r w:rsidR="00203B88" w:rsidRPr="00282D30">
        <w:rPr>
          <w:rFonts w:hint="eastAsia"/>
          <w:lang w:eastAsia="ko-KR"/>
        </w:rPr>
        <w:t xml:space="preserve">the website </w:t>
      </w:r>
      <w:r w:rsidR="00203B88" w:rsidRPr="00282D30">
        <w:t>as a</w:t>
      </w:r>
      <w:r w:rsidR="00203B88" w:rsidRPr="00282D30">
        <w:rPr>
          <w:rFonts w:hint="eastAsia"/>
          <w:lang w:eastAsia="ko-KR"/>
        </w:rPr>
        <w:t>n SNS</w:t>
      </w:r>
      <w:r w:rsidR="00203B88" w:rsidRPr="00282D30">
        <w:t xml:space="preserve"> with more than </w:t>
      </w:r>
      <w:r w:rsidR="00203B88" w:rsidRPr="00282D30">
        <w:rPr>
          <w:rFonts w:hint="eastAsia"/>
          <w:lang w:eastAsia="ko-KR"/>
        </w:rPr>
        <w:t>750</w:t>
      </w:r>
      <w:r w:rsidR="00203B88" w:rsidRPr="00282D30">
        <w:t xml:space="preserve"> million </w:t>
      </w:r>
      <w:r w:rsidR="00203B88" w:rsidRPr="00282D30">
        <w:rPr>
          <w:rFonts w:hint="eastAsia"/>
          <w:lang w:eastAsia="ko-KR"/>
        </w:rPr>
        <w:t>active members</w:t>
      </w:r>
      <w:r w:rsidR="00395E31" w:rsidRPr="00282D30">
        <w:rPr>
          <w:lang w:eastAsia="ko-KR"/>
        </w:rPr>
        <w:t xml:space="preserve"> </w:t>
      </w:r>
      <w:r w:rsidR="00DB2BA9" w:rsidRPr="00282D30">
        <w:rPr>
          <w:lang w:eastAsia="ko-KR"/>
        </w:rPr>
        <w:fldChar w:fldCharType="begin"/>
      </w:r>
      <w:r w:rsidR="00473770" w:rsidRPr="00282D30">
        <w:rPr>
          <w:lang w:eastAsia="ko-KR"/>
        </w:rPr>
        <w:instrText xml:space="preserve"> ADDIN EN.CITE &lt;EndNote&gt;&lt;Cite&gt;&lt;Author&gt;Facebook&lt;/Author&gt;&lt;Year&gt;2011&lt;/Year&gt;&lt;RecNum&gt;933&lt;/RecNum&gt;&lt;DisplayText&gt;(Facebook, 2011)&lt;/DisplayText&gt;&lt;record&gt;&lt;rec-number&gt;933&lt;/rec-number&gt;&lt;foreign-keys&gt;&lt;key app="EN" db-id="da595dvxnpv50vevpe9vws2o2v922wwrf55t"&gt;933&lt;/key&gt;&lt;/foreign-keys&gt;&lt;ref-type name="Electronic Source"&gt;12&lt;/ref-type&gt;&lt;contributors&gt;&lt;authors&gt;&lt;author&gt;Facebook&lt;/author&gt;&lt;/authors&gt;&lt;/contributors&gt;&lt;titles&gt;&lt;title&gt;Facebook Statistics.&lt;/title&gt;&lt;/titles&gt;&lt;volume&gt;2011&lt;/volume&gt;&lt;number&gt;on July 15&lt;/number&gt;&lt;dates&gt;&lt;year&gt;2011&lt;/year&gt;&lt;/dates&gt;&lt;urls&gt;&lt;related-urls&gt;&lt;url&gt;http://www.facebook.com/press/info.php?statistics&lt;/url&gt;&lt;/related-urls&gt;&lt;/urls&gt;&lt;/record&gt;&lt;/Cite&gt;&lt;/EndNote&gt;</w:instrText>
      </w:r>
      <w:r w:rsidR="00DB2BA9" w:rsidRPr="00282D30">
        <w:rPr>
          <w:lang w:eastAsia="ko-KR"/>
        </w:rPr>
        <w:fldChar w:fldCharType="separate"/>
      </w:r>
      <w:r w:rsidR="00473770" w:rsidRPr="00282D30">
        <w:rPr>
          <w:noProof/>
          <w:lang w:eastAsia="ko-KR"/>
        </w:rPr>
        <w:t>(Facebook, 2011)</w:t>
      </w:r>
      <w:r w:rsidR="00DB2BA9" w:rsidRPr="00282D30">
        <w:rPr>
          <w:lang w:eastAsia="ko-KR"/>
        </w:rPr>
        <w:fldChar w:fldCharType="end"/>
      </w:r>
      <w:r w:rsidR="00395E31" w:rsidRPr="00282D30">
        <w:rPr>
          <w:lang w:eastAsia="ko-KR"/>
        </w:rPr>
        <w:t>.</w:t>
      </w:r>
      <w:r w:rsidR="00203B88" w:rsidRPr="00282D30">
        <w:t xml:space="preserve"> </w:t>
      </w:r>
    </w:p>
    <w:p w:rsidR="00203B88" w:rsidRPr="0033383C" w:rsidRDefault="00203B88" w:rsidP="00C26798">
      <w:pPr>
        <w:pStyle w:val="Heading1"/>
        <w:keepNext w:val="0"/>
        <w:keepLines w:val="0"/>
        <w:adjustRightInd w:val="0"/>
        <w:snapToGrid w:val="0"/>
        <w:ind w:firstLine="720"/>
        <w:jc w:val="left"/>
        <w:rPr>
          <w:lang w:eastAsia="ko-KR"/>
        </w:rPr>
      </w:pPr>
      <w:r w:rsidRPr="0033383C">
        <w:rPr>
          <w:rFonts w:hint="eastAsia"/>
          <w:lang w:eastAsia="ko-KR"/>
        </w:rPr>
        <w:t>One of the key features of Facebook that</w:t>
      </w:r>
      <w:r w:rsidRPr="0033383C">
        <w:rPr>
          <w:lang w:eastAsia="ko-KR"/>
        </w:rPr>
        <w:t xml:space="preserve"> can provide</w:t>
      </w:r>
      <w:r w:rsidRPr="0033383C">
        <w:rPr>
          <w:rFonts w:hint="eastAsia"/>
          <w:lang w:eastAsia="ko-KR"/>
        </w:rPr>
        <w:t xml:space="preserve"> important insight into</w:t>
      </w:r>
      <w:r w:rsidRPr="0033383C">
        <w:t xml:space="preserve"> the phenomenon of SNS friending</w:t>
      </w:r>
      <w:r w:rsidRPr="0033383C">
        <w:rPr>
          <w:rFonts w:hint="eastAsia"/>
          <w:lang w:eastAsia="ko-KR"/>
        </w:rPr>
        <w:t xml:space="preserve"> is </w:t>
      </w:r>
      <w:r w:rsidRPr="0033383C">
        <w:t xml:space="preserve">number of Facebook </w:t>
      </w:r>
      <w:r w:rsidRPr="0033383C">
        <w:rPr>
          <w:rFonts w:hint="eastAsia"/>
          <w:lang w:eastAsia="ko-KR"/>
        </w:rPr>
        <w:t>f</w:t>
      </w:r>
      <w:r w:rsidRPr="0033383C">
        <w:t>riends</w:t>
      </w:r>
      <w:r w:rsidRPr="0033383C">
        <w:rPr>
          <w:rFonts w:hint="eastAsia"/>
          <w:lang w:eastAsia="ko-KR"/>
        </w:rPr>
        <w:t xml:space="preserve">, which is automatically displayed by the system on </w:t>
      </w:r>
      <w:r w:rsidRPr="0033383C">
        <w:rPr>
          <w:lang w:eastAsia="ko-KR"/>
        </w:rPr>
        <w:t>its user’s</w:t>
      </w:r>
      <w:r w:rsidRPr="0033383C">
        <w:rPr>
          <w:rFonts w:hint="eastAsia"/>
          <w:lang w:eastAsia="ko-KR"/>
        </w:rPr>
        <w:t xml:space="preserve"> profile page</w:t>
      </w:r>
      <w:r w:rsidR="00EC5999" w:rsidRPr="0033383C">
        <w:rPr>
          <w:lang w:eastAsia="ko-KR"/>
        </w:rPr>
        <w:t xml:space="preserve"> </w:t>
      </w:r>
      <w:r w:rsidR="00DB2BA9" w:rsidRPr="0033383C">
        <w:rPr>
          <w:lang w:eastAsia="ko-KR"/>
        </w:rPr>
        <w:fldChar w:fldCharType="begin"/>
      </w:r>
      <w:r w:rsidR="00473770" w:rsidRPr="0033383C">
        <w:rPr>
          <w:lang w:eastAsia="ko-KR"/>
        </w:rPr>
        <w:instrText xml:space="preserve"> ADDIN EN.CITE &lt;EndNote&gt;&lt;Cite&gt;&lt;Author&gt;Antheunis&lt;/Author&gt;&lt;Year&gt;2011&lt;/Year&gt;&lt;RecNum&gt;926&lt;/RecNum&gt;&lt;DisplayText&gt;(Antheunis &amp;amp; Schouten, 2011)&lt;/DisplayText&gt;&lt;record&gt;&lt;rec-number&gt;926&lt;/rec-number&gt;&lt;foreign-keys&gt;&lt;key app="EN" db-id="da595dvxnpv50vevpe9vws2o2v922wwrf55t"&gt;926&lt;/key&gt;&lt;/foreign-keys&gt;&lt;ref-type name="Journal Article"&gt;17&lt;/ref-type&gt;&lt;contributors&gt;&lt;authors&gt;&lt;author&gt;Antheunis, Marjolijn L.&lt;/author&gt;&lt;author&gt;Schouten, Alexander P.&lt;/author&gt;&lt;/authors&gt;&lt;/contributors&gt;&lt;titles&gt;&lt;title&gt;The Effects of other-generated and system-generated cues on adolescents&amp;apos; perceived attractiveness on social network sites&lt;/title&gt;&lt;secondary-title&gt;Journal of Computer-Mediated Communication&lt;/secondary-title&gt;&lt;/titles&gt;&lt;periodical&gt;&lt;full-title&gt;Journal of Computer-Mediated Communication&lt;/full-title&gt;&lt;/periodical&gt;&lt;pages&gt;391-406&lt;/pages&gt;&lt;volume&gt;16&lt;/volume&gt;&lt;number&gt;3&lt;/number&gt;&lt;keywords&gt;&lt;keyword&gt;social network sites&lt;/keyword&gt;&lt;keyword&gt;social attraction&lt;/keyword&gt;&lt;keyword&gt;impression formation&lt;/keyword&gt;&lt;keyword&gt;popularity&lt;/keyword&gt;&lt;keyword&gt;physical attraction&lt;/keyword&gt;&lt;keyword&gt;extraversion&lt;/keyword&gt;&lt;/keywords&gt;&lt;dates&gt;&lt;year&gt;2011&lt;/year&gt;&lt;/dates&gt;&lt;publisher&gt;Blackwell Publishing Ltd&lt;/publisher&gt;&lt;isbn&gt;1083-6101&lt;/isbn&gt;&lt;urls&gt;&lt;related-urls&gt;&lt;url&gt;http://dx.doi.org/10.1111/j.1083-6101.2011.01545.x&lt;/url&gt;&lt;/related-urls&gt;&lt;/urls&gt;&lt;electronic-resource-num&gt;10.1111/j.1083-6101.2011.01545.x&lt;/electronic-resource-num&gt;&lt;/record&gt;&lt;/Cite&gt;&lt;/EndNote&gt;</w:instrText>
      </w:r>
      <w:r w:rsidR="00DB2BA9" w:rsidRPr="0033383C">
        <w:rPr>
          <w:lang w:eastAsia="ko-KR"/>
        </w:rPr>
        <w:fldChar w:fldCharType="separate"/>
      </w:r>
      <w:r w:rsidR="00473770" w:rsidRPr="0033383C">
        <w:rPr>
          <w:noProof/>
          <w:lang w:eastAsia="ko-KR"/>
        </w:rPr>
        <w:t>(Antheunis &amp; Schouten, 2011)</w:t>
      </w:r>
      <w:r w:rsidR="00DB2BA9" w:rsidRPr="0033383C">
        <w:rPr>
          <w:lang w:eastAsia="ko-KR"/>
        </w:rPr>
        <w:fldChar w:fldCharType="end"/>
      </w:r>
      <w:r w:rsidR="00EC5999" w:rsidRPr="0033383C">
        <w:rPr>
          <w:lang w:eastAsia="ko-KR"/>
        </w:rPr>
        <w:t>.</w:t>
      </w:r>
      <w:r w:rsidRPr="0033383C">
        <w:rPr>
          <w:rFonts w:hint="eastAsia"/>
          <w:lang w:eastAsia="ko-KR"/>
        </w:rPr>
        <w:t xml:space="preserve"> </w:t>
      </w:r>
      <w:r w:rsidRPr="0033383C">
        <w:rPr>
          <w:lang w:eastAsia="ko-KR"/>
        </w:rPr>
        <w:t>Number of Facebook friends</w:t>
      </w:r>
      <w:r w:rsidRPr="0033383C">
        <w:rPr>
          <w:rFonts w:hint="eastAsia"/>
          <w:lang w:eastAsia="ko-KR"/>
        </w:rPr>
        <w:t xml:space="preserve">, </w:t>
      </w:r>
      <w:proofErr w:type="gramStart"/>
      <w:r w:rsidRPr="0033383C">
        <w:rPr>
          <w:rFonts w:hint="eastAsia"/>
          <w:lang w:eastAsia="ko-KR"/>
        </w:rPr>
        <w:t>which</w:t>
      </w:r>
      <w:proofErr w:type="gramEnd"/>
      <w:r w:rsidRPr="0033383C">
        <w:rPr>
          <w:rFonts w:hint="eastAsia"/>
          <w:lang w:eastAsia="ko-KR"/>
        </w:rPr>
        <w:t xml:space="preserve"> reflects the size of </w:t>
      </w:r>
      <w:r w:rsidRPr="0033383C">
        <w:rPr>
          <w:lang w:eastAsia="ko-KR"/>
        </w:rPr>
        <w:t>a user’</w:t>
      </w:r>
      <w:r w:rsidRPr="0033383C">
        <w:rPr>
          <w:rFonts w:hint="eastAsia"/>
          <w:lang w:eastAsia="ko-KR"/>
        </w:rPr>
        <w:t xml:space="preserve">s </w:t>
      </w:r>
      <w:r w:rsidRPr="0033383C">
        <w:rPr>
          <w:lang w:eastAsia="ko-KR"/>
        </w:rPr>
        <w:t xml:space="preserve">Facebook-based social connections, </w:t>
      </w:r>
      <w:r w:rsidR="00EC5999" w:rsidRPr="0033383C">
        <w:t>has received a significant</w:t>
      </w:r>
      <w:r w:rsidRPr="0033383C">
        <w:t xml:space="preserve"> amount of scholarly attention. Some researchers, in their investigation of the role played by Facebook in development of social capital</w:t>
      </w:r>
      <w:r w:rsidR="007545F6" w:rsidRPr="0033383C">
        <w:t xml:space="preserve">, </w:t>
      </w:r>
      <w:r w:rsidRPr="0033383C">
        <w:t>have examined number of F</w:t>
      </w:r>
      <w:r w:rsidRPr="0033383C">
        <w:rPr>
          <w:rFonts w:hint="eastAsia"/>
          <w:lang w:eastAsia="ko-KR"/>
        </w:rPr>
        <w:t>acebook f</w:t>
      </w:r>
      <w:r w:rsidRPr="0033383C">
        <w:t>riends as an important component of SNS use intensity</w:t>
      </w:r>
      <w:r w:rsidR="007545F6" w:rsidRPr="0033383C">
        <w:t xml:space="preserve"> </w:t>
      </w:r>
      <w:r w:rsidR="00DB2BA9" w:rsidRPr="0033383C">
        <w:fldChar w:fldCharType="begin">
          <w:fldData xml:space="preserve">PEVuZE5vdGU+PENpdGU+PEF1dGhvcj5WYWxlbnp1ZWxhPC9BdXRob3I+PFllYXI+MjAwOTwvWWVh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</w:fldData>
        </w:fldChar>
      </w:r>
      <w:r w:rsidR="00C26798" w:rsidRPr="0033383C">
        <w:instrText xml:space="preserve"> ADDIN EN.CITE </w:instrText>
      </w:r>
      <w:r w:rsidR="00DB2BA9" w:rsidRPr="0033383C">
        <w:fldChar w:fldCharType="begin">
          <w:fldData xml:space="preserve">PEVuZE5vdGU+PENpdGU+PEF1dGhvcj5WYWxlbnp1ZWxhPC9BdXRob3I+PFllYXI+MjAwOTwvWWVh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</w:fldData>
        </w:fldChar>
      </w:r>
      <w:r w:rsidR="00C26798" w:rsidRPr="0033383C">
        <w:instrText xml:space="preserve"> ADDIN EN.CITE.DATA </w:instrText>
      </w:r>
      <w:r w:rsidR="00DB2BA9" w:rsidRPr="0033383C">
        <w:fldChar w:fldCharType="end"/>
      </w:r>
      <w:r w:rsidR="00DB2BA9" w:rsidRPr="0033383C">
        <w:fldChar w:fldCharType="separate"/>
      </w:r>
      <w:r w:rsidR="00C26798" w:rsidRPr="0033383C">
        <w:rPr>
          <w:noProof/>
        </w:rPr>
        <w:t>(e.g., Ellison et al., 2007; Steinfield, Ellison, &amp; Lampe, 2008; Valenzuela, Park, &amp; Kee, 2009)</w:t>
      </w:r>
      <w:r w:rsidR="00DB2BA9" w:rsidRPr="0033383C">
        <w:fldChar w:fldCharType="end"/>
      </w:r>
      <w:r w:rsidRPr="0033383C">
        <w:t>.</w:t>
      </w:r>
      <w:r w:rsidRPr="0033383C">
        <w:rPr>
          <w:rFonts w:hint="eastAsia"/>
          <w:lang w:eastAsia="ko-KR"/>
        </w:rPr>
        <w:t xml:space="preserve"> </w:t>
      </w:r>
      <w:r w:rsidRPr="0033383C">
        <w:t xml:space="preserve">Others have demonstrated that number of Facebook </w:t>
      </w:r>
      <w:r w:rsidRPr="0033383C">
        <w:rPr>
          <w:rFonts w:hint="eastAsia"/>
          <w:lang w:eastAsia="ko-KR"/>
        </w:rPr>
        <w:t>f</w:t>
      </w:r>
      <w:r w:rsidRPr="0033383C">
        <w:t>riends delivers</w:t>
      </w:r>
      <w:r w:rsidRPr="0033383C">
        <w:rPr>
          <w:rFonts w:hint="eastAsia"/>
          <w:lang w:eastAsia="ko-KR"/>
        </w:rPr>
        <w:t xml:space="preserve"> important</w:t>
      </w:r>
      <w:r w:rsidRPr="0033383C">
        <w:t xml:space="preserve"> sociomet</w:t>
      </w:r>
      <w:r w:rsidRPr="0033383C">
        <w:rPr>
          <w:rFonts w:hint="eastAsia"/>
          <w:lang w:eastAsia="ko-KR"/>
        </w:rPr>
        <w:t>r</w:t>
      </w:r>
      <w:r w:rsidRPr="0033383C">
        <w:t xml:space="preserve">ic </w:t>
      </w:r>
      <w:r w:rsidRPr="0033383C">
        <w:rPr>
          <w:rFonts w:hint="eastAsia"/>
          <w:lang w:eastAsia="ko-KR"/>
        </w:rPr>
        <w:t>cue</w:t>
      </w:r>
      <w:r w:rsidRPr="0033383C">
        <w:rPr>
          <w:lang w:eastAsia="ko-KR"/>
        </w:rPr>
        <w:t>s</w:t>
      </w:r>
      <w:r w:rsidRPr="0033383C">
        <w:t xml:space="preserve"> that </w:t>
      </w:r>
      <w:r w:rsidRPr="0033383C">
        <w:rPr>
          <w:lang w:eastAsia="ko-KR"/>
        </w:rPr>
        <w:t>determine</w:t>
      </w:r>
      <w:r w:rsidRPr="0033383C">
        <w:rPr>
          <w:rFonts w:hint="eastAsia"/>
          <w:lang w:eastAsia="ko-KR"/>
        </w:rPr>
        <w:t xml:space="preserve"> </w:t>
      </w:r>
      <w:r w:rsidRPr="0033383C">
        <w:t xml:space="preserve">how </w:t>
      </w:r>
      <w:r w:rsidRPr="0033383C">
        <w:rPr>
          <w:rFonts w:hint="eastAsia"/>
          <w:lang w:eastAsia="ko-KR"/>
        </w:rPr>
        <w:t>people</w:t>
      </w:r>
      <w:r w:rsidRPr="0033383C">
        <w:t xml:space="preserve"> make social judgments about Facebook profile</w:t>
      </w:r>
      <w:r w:rsidR="00BB75A1" w:rsidRPr="0033383C">
        <w:rPr>
          <w:rFonts w:hint="eastAsia"/>
          <w:lang w:eastAsia="ko-KR"/>
        </w:rPr>
        <w:t xml:space="preserve"> owners</w:t>
      </w:r>
      <w:r w:rsidRPr="0033383C">
        <w:rPr>
          <w:rFonts w:hint="eastAsia"/>
          <w:lang w:eastAsia="ko-KR"/>
        </w:rPr>
        <w:t xml:space="preserve"> </w:t>
      </w:r>
      <w:r w:rsidR="00DB2BA9" w:rsidRPr="0033383C">
        <w:fldChar w:fldCharType="begin"/>
      </w:r>
      <w:r w:rsidR="00BB75A1" w:rsidRPr="0033383C">
        <w:instrText xml:space="preserve"> ADDIN EN.CITE &lt;EndNote&gt;&lt;Cite&gt;&lt;Author&gt;Tong&lt;/Author&gt;&lt;Year&gt;2008&lt;/Year&gt;&lt;RecNum&gt;3&lt;/RecNum&gt;&lt;Prefix&gt;e.g.`, &lt;/Prefix&gt;&lt;DisplayText&gt;(e.g., Kleck, Reese, Behnken, &amp;amp; Sundar, 2007; Tong, Van Der Heide, Langwell, &amp;amp; Walther, 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Cite&gt;&lt;Author&gt;Kleck&lt;/Author&gt;&lt;Year&gt;2007&lt;/Year&gt;&lt;RecNum&gt;831&lt;/RecNum&gt;&lt;record&gt;&lt;rec-number&gt;831&lt;/rec-number&gt;&lt;foreign-keys&gt;&lt;key app="EN" db-id="da595dvxnpv50vevpe9vws2o2v922wwrf55t"&gt;831&lt;/key&gt;&lt;/foreign-keys&gt;&lt;ref-type name="Conference Paper"&gt;47&lt;/ref-type&gt;&lt;contributors&gt;&lt;authors&gt;&lt;author&gt;Kleck, CA&lt;/author&gt;&lt;author&gt;Reese, CA&lt;/author&gt;&lt;author&gt;Behnken, DZ&lt;/author&gt;&lt;author&gt;Sundar, SS&lt;/author&gt;&lt;/authors&gt;&lt;/contributors&gt;&lt;titles&gt;&lt;title&gt;The company you keep and the image you project: Putting your best face forward in online social networks&lt;/title&gt;&lt;secondary-title&gt;International Communication Association&lt;/secondary-title&gt;&lt;/titles&gt;&lt;dates&gt;&lt;year&gt;2007&lt;/year&gt;&lt;/dates&gt;&lt;pub-location&gt;San Francisco&lt;/pub-location&gt;&lt;urls&gt;&lt;/urls&gt;&lt;/record&gt;&lt;/Cite&gt;&lt;/EndNote&gt;</w:instrText>
      </w:r>
      <w:r w:rsidR="00DB2BA9" w:rsidRPr="0033383C">
        <w:fldChar w:fldCharType="separate"/>
      </w:r>
      <w:r w:rsidR="00BB75A1" w:rsidRPr="0033383C">
        <w:rPr>
          <w:noProof/>
        </w:rPr>
        <w:t>(e.g., Kleck, Reese, Behnken, &amp; Sundar, 2007; Tong, Van Der Heide, Langwell, &amp; Walther, 2008)</w:t>
      </w:r>
      <w:r w:rsidR="00DB2BA9" w:rsidRPr="0033383C">
        <w:fldChar w:fldCharType="end"/>
      </w:r>
      <w:r w:rsidR="00BB75A1" w:rsidRPr="0033383C">
        <w:t>.</w:t>
      </w:r>
    </w:p>
    <w:p w:rsidR="00203B88" w:rsidRPr="0033383C" w:rsidRDefault="00203B88" w:rsidP="00C26798">
      <w:pPr>
        <w:pStyle w:val="Heading1"/>
        <w:keepNext w:val="0"/>
        <w:keepLines w:val="0"/>
        <w:adjustRightInd w:val="0"/>
        <w:snapToGrid w:val="0"/>
        <w:ind w:firstLine="720"/>
        <w:jc w:val="left"/>
      </w:pPr>
      <w:r w:rsidRPr="0033383C">
        <w:t xml:space="preserve">Despite the increasing interest in number of Facebook friends, relatively less attention has been paid to its relevance to self-presentation. Research has suggested that </w:t>
      </w:r>
      <w:r w:rsidRPr="0033383C">
        <w:rPr>
          <w:rFonts w:ascii="Times" w:hAnsi="Times" w:cs="Times"/>
        </w:rPr>
        <w:t>presentation of oneself as popular and active o</w:t>
      </w:r>
      <w:r w:rsidRPr="0033383C">
        <w:t>n Facebook could potentially be used as a strategy for boosting one’s self-esteem or gratifying one’s narcissis</w:t>
      </w:r>
      <w:r w:rsidR="003C37B4" w:rsidRPr="0033383C">
        <w:t xml:space="preserve">m </w:t>
      </w:r>
      <w:r w:rsidR="00DB2BA9" w:rsidRPr="0033383C">
        <w:fldChar w:fldCharType="begin"/>
      </w:r>
      <w:r w:rsidR="00473770" w:rsidRPr="0033383C">
        <w:instrText xml:space="preserve"> ADDIN EN.CITE &lt;EndNote&gt;&lt;Cite&gt;&lt;Author&gt;Mehdizadeh&lt;/Author&gt;&lt;Year&gt;2010&lt;/Year&gt;&lt;RecNum&gt;576&lt;/RecNum&gt;&lt;DisplayText&gt;(Mehdizadeh, 2010)&lt;/DisplayText&gt;&lt;record&gt;&lt;rec-number&gt;576&lt;/rec-number&gt;&lt;foreign-keys&gt;&lt;key app="EN" db-id="da595dvxnpv50vevpe9vws2o2v922wwrf55t"&gt;576&lt;/key&gt;&lt;/foreign-keys&gt;&lt;ref-type name="Journal Article"&gt;17&lt;/ref-type&gt;&lt;contributors&gt;&lt;authors&gt;&lt;author&gt;Mehdizadeh, S&lt;/author&gt;&lt;/authors&gt;&lt;/contributors&gt;&lt;titles&gt;&lt;title&gt;Self-presentation 2.0: Narcissism and self-esteem on Facebook&lt;/title&gt;&lt;secondary-title&gt;CyberPsychology, Behavior, and Social Networking&lt;/secondary-title&gt;&lt;/titles&gt;&lt;periodical&gt;&lt;full-title&gt;CyberPsychology, Behavior, and Social Networking&lt;/full-title&gt;&lt;/periodical&gt;&lt;pages&gt;357-364&lt;/pages&gt;&lt;volume&gt;13&lt;/volume&gt;&lt;dates&gt;&lt;year&gt;2010&lt;/year&gt;&lt;/dates&gt;&lt;urls&gt;&lt;/urls&gt;&lt;/record&gt;&lt;/Cite&gt;&lt;/EndNote&gt;</w:instrText>
      </w:r>
      <w:r w:rsidR="00DB2BA9" w:rsidRPr="0033383C">
        <w:fldChar w:fldCharType="separate"/>
      </w:r>
      <w:r w:rsidR="00473770" w:rsidRPr="0033383C">
        <w:rPr>
          <w:noProof/>
        </w:rPr>
        <w:t>(Mehdizadeh, 2010)</w:t>
      </w:r>
      <w:r w:rsidR="00DB2BA9" w:rsidRPr="0033383C">
        <w:fldChar w:fldCharType="end"/>
      </w:r>
      <w:del w:id="1" w:author="David Moore" w:date="2011-11-26T01:01:00Z">
        <w:r w:rsidR="003C37B4" w:rsidRPr="0033383C" w:rsidDel="003B3C42">
          <w:delText>.</w:delText>
        </w:r>
        <w:r w:rsidRPr="0033383C" w:rsidDel="003B3C42">
          <w:delText xml:space="preserve"> </w:delText>
        </w:r>
      </w:del>
      <w:ins w:id="2" w:author="David Moore" w:date="2011-11-26T01:01:00Z">
        <w:r w:rsidR="003B3C42">
          <w:t>.</w:t>
        </w:r>
      </w:ins>
      <w:ins w:id="3" w:author="David Moore" w:date="2011-11-21T22:06:00Z">
        <w:r w:rsidR="00C21694">
          <w:t xml:space="preserve"> </w:t>
        </w:r>
      </w:ins>
      <w:r w:rsidRPr="0033383C">
        <w:t>And</w:t>
      </w:r>
      <w:r w:rsidR="00AD186F" w:rsidRPr="0033383C">
        <w:t>,</w:t>
      </w:r>
      <w:r w:rsidRPr="0033383C">
        <w:t xml:space="preserve"> while number of Facebook friends has been recognized as a key indicator of profile owners’ </w:t>
      </w:r>
      <w:r w:rsidRPr="0033383C">
        <w:rPr>
          <w:rFonts w:hint="eastAsia"/>
          <w:lang w:eastAsia="ko-KR"/>
        </w:rPr>
        <w:t>sociometric popularity</w:t>
      </w:r>
      <w:r w:rsidR="00AD186F" w:rsidRPr="0033383C">
        <w:rPr>
          <w:lang w:eastAsia="ko-KR"/>
        </w:rPr>
        <w:t xml:space="preserve"> </w:t>
      </w:r>
      <w:r w:rsidR="00DB2BA9" w:rsidRPr="0033383C">
        <w:rPr>
          <w:lang w:eastAsia="ko-KR"/>
        </w:rPr>
        <w:fldChar w:fldCharType="begin"/>
      </w:r>
      <w:r w:rsidR="00C26798" w:rsidRPr="0033383C">
        <w:rPr>
          <w:lang w:eastAsia="ko-KR"/>
        </w:rPr>
        <w:instrText xml:space="preserve"> ADDIN EN.CITE &lt;EndNote&gt;&lt;Cite&gt;&lt;Author&gt;Tong&lt;/Author&gt;&lt;Year&gt;2008&lt;/Year&gt;&lt;RecNum&gt;3&lt;/RecNum&gt;&lt;DisplayText&gt;(Tong et al., 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33383C">
        <w:rPr>
          <w:lang w:eastAsia="ko-KR"/>
        </w:rPr>
        <w:fldChar w:fldCharType="separate"/>
      </w:r>
      <w:r w:rsidR="00C26798" w:rsidRPr="0033383C">
        <w:rPr>
          <w:noProof/>
          <w:lang w:eastAsia="ko-KR"/>
        </w:rPr>
        <w:t>(Tong et al., 2008)</w:t>
      </w:r>
      <w:r w:rsidR="00DB2BA9" w:rsidRPr="0033383C">
        <w:rPr>
          <w:lang w:eastAsia="ko-KR"/>
        </w:rPr>
        <w:fldChar w:fldCharType="end"/>
      </w:r>
      <w:r w:rsidR="00AD186F" w:rsidRPr="0033383C">
        <w:rPr>
          <w:lang w:eastAsia="ko-KR"/>
        </w:rPr>
        <w:t>,</w:t>
      </w:r>
      <w:r w:rsidRPr="0033383C">
        <w:rPr>
          <w:lang w:eastAsia="ko-KR"/>
        </w:rPr>
        <w:t xml:space="preserve"> its potential “utility” as a </w:t>
      </w:r>
      <w:r w:rsidRPr="0033383C">
        <w:t>strategic means to manage self-presentation has largely been overlooked</w:t>
      </w:r>
      <w:r w:rsidR="009A409D" w:rsidRPr="0033383C">
        <w:t>.</w:t>
      </w:r>
      <w:r w:rsidRPr="0033383C">
        <w:t xml:space="preserve"> Noting the lack of research in this area, we investigate the effects of self-esteem and self-consciousness—two important individual difference variables that shape one’s self-presentation behaviors</w:t>
      </w:r>
      <w:r w:rsidR="00F14194" w:rsidRPr="0033383C">
        <w:t xml:space="preserve"> </w:t>
      </w:r>
      <w:r w:rsidR="00DB2BA9" w:rsidRPr="0033383C">
        <w:fldChar w:fldCharType="begin">
          <w:fldData xml:space="preserve">PEVuZE5vdGU+PENpdGU+PEF1dGhvcj5CYXVtZWlzdGVyPC9BdXRob3I+PFllYXI+MTk4MjwvWWVh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</w:fldData>
        </w:fldChar>
      </w:r>
      <w:r w:rsidR="00473770" w:rsidRPr="0033383C">
        <w:instrText xml:space="preserve"> ADDIN EN.CITE </w:instrText>
      </w:r>
      <w:r w:rsidR="00DB2BA9" w:rsidRPr="0033383C">
        <w:fldChar w:fldCharType="begin">
          <w:fldData xml:space="preserve">PEVuZE5vdGU+PENpdGU+PEF1dGhvcj5CYXVtZWlzdGVyPC9BdXRob3I+PFllYXI+MTk4MjwvWWVh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</w:fldData>
        </w:fldChar>
      </w:r>
      <w:r w:rsidR="00473770" w:rsidRPr="0033383C">
        <w:instrText xml:space="preserve"> ADDIN EN.CITE.DATA </w:instrText>
      </w:r>
      <w:r w:rsidR="00DB2BA9" w:rsidRPr="0033383C">
        <w:fldChar w:fldCharType="end"/>
      </w:r>
      <w:r w:rsidR="00DB2BA9" w:rsidRPr="0033383C">
        <w:fldChar w:fldCharType="separate"/>
      </w:r>
      <w:r w:rsidR="00473770" w:rsidRPr="0033383C">
        <w:rPr>
          <w:noProof/>
        </w:rPr>
        <w:t>(Baumeister, 1982; Chang, Hau, &amp; Guo, 2001; Fenigstein, Scheier, &amp; Buss, 1975)</w:t>
      </w:r>
      <w:r w:rsidR="00DB2BA9" w:rsidRPr="0033383C">
        <w:fldChar w:fldCharType="end"/>
      </w:r>
      <w:r w:rsidRPr="0033383C">
        <w:t xml:space="preserve">—on number of Facebook Friends. </w:t>
      </w:r>
    </w:p>
    <w:p w:rsidR="006308DD" w:rsidRPr="00B47BBE" w:rsidRDefault="00052296" w:rsidP="00B47BBE">
      <w:pPr>
        <w:pStyle w:val="Heading2"/>
        <w:widowControl w:val="0"/>
        <w:adjustRightInd w:val="0"/>
        <w:snapToGrid w:val="0"/>
        <w:spacing w:before="140" w:after="140"/>
        <w:jc w:val="left"/>
        <w:rPr>
          <w:rFonts w:cs="Times New Roman"/>
          <w:b/>
          <w:i w:val="0"/>
          <w:iCs w:val="0"/>
          <w:lang w:eastAsia="ko-KR"/>
        </w:rPr>
      </w:pPr>
      <w:r>
        <w:rPr>
          <w:rFonts w:cs="Times New Roman"/>
          <w:b/>
          <w:i w:val="0"/>
          <w:iCs w:val="0"/>
          <w:lang w:eastAsia="ko-KR"/>
        </w:rPr>
        <w:t>1-1</w:t>
      </w:r>
      <w:r w:rsidR="008442EA">
        <w:rPr>
          <w:rFonts w:cs="Times New Roman"/>
          <w:b/>
          <w:i w:val="0"/>
          <w:iCs w:val="0"/>
          <w:lang w:eastAsia="ko-KR"/>
        </w:rPr>
        <w:t xml:space="preserve">. Friending on </w:t>
      </w:r>
      <w:r w:rsidR="00AF33B6" w:rsidRPr="00B47BBE">
        <w:rPr>
          <w:rFonts w:cs="Times New Roman"/>
          <w:b/>
          <w:i w:val="0"/>
          <w:iCs w:val="0"/>
        </w:rPr>
        <w:t>Facebook</w:t>
      </w:r>
    </w:p>
    <w:p w:rsidR="000E2E5C" w:rsidRPr="00E0197F" w:rsidRDefault="000E2E5C" w:rsidP="00C26798">
      <w:pPr>
        <w:pStyle w:val="NormalWeb"/>
        <w:adjustRightInd w:val="0"/>
        <w:snapToGrid w:val="0"/>
        <w:spacing w:before="0" w:beforeAutospacing="0" w:after="0" w:afterAutospacing="0" w:line="480" w:lineRule="auto"/>
        <w:ind w:firstLine="720"/>
        <w:rPr>
          <w:lang w:eastAsia="ko-KR"/>
        </w:rPr>
      </w:pPr>
      <w:r w:rsidRPr="00E0197F">
        <w:t xml:space="preserve">Friends have </w:t>
      </w:r>
      <w:r w:rsidRPr="00E0197F">
        <w:rPr>
          <w:rFonts w:hint="eastAsia"/>
          <w:lang w:eastAsia="ko-KR"/>
        </w:rPr>
        <w:t xml:space="preserve">traditionally </w:t>
      </w:r>
      <w:r w:rsidRPr="00E0197F">
        <w:rPr>
          <w:lang w:eastAsia="ko-KR"/>
        </w:rPr>
        <w:t xml:space="preserve">been </w:t>
      </w:r>
      <w:r w:rsidRPr="00E0197F">
        <w:t>defined as peers who provide mutual companionship and social support</w:t>
      </w:r>
      <w:r w:rsidR="00712E86" w:rsidRPr="00E0197F">
        <w:rPr>
          <w:lang w:eastAsia="ko-KR"/>
        </w:rPr>
        <w:t xml:space="preserve"> </w:t>
      </w:r>
      <w:r w:rsidR="00DB2BA9" w:rsidRPr="00E0197F">
        <w:fldChar w:fldCharType="begin"/>
      </w:r>
      <w:r w:rsidR="00712E86" w:rsidRPr="00E0197F">
        <w:instrText xml:space="preserve"> ADDIN EN.CITE &lt;EndNote&gt;&lt;Cite&gt;&lt;Author&gt;Santrock&lt;/Author&gt;&lt;Year&gt;1987&lt;/Year&gt;&lt;RecNum&gt;288&lt;/RecNum&gt;&lt;DisplayText&gt;(Santrock, 1987)&lt;/DisplayText&gt;&lt;record&gt;&lt;rec-number&gt;288&lt;/rec-number&gt;&lt;foreign-keys&gt;&lt;key app="EN" db-id="da595dvxnpv50vevpe9vws2o2v922wwrf55t"&gt;288&lt;/key&gt;&lt;/foreign-keys&gt;&lt;ref-type name="Book"&gt;6&lt;/ref-type&gt;&lt;contributors&gt;&lt;authors&gt;&lt;author&gt;Santrock, JW&lt;/author&gt;&lt;/authors&gt;&lt;/contributors&gt;&lt;titles&gt;&lt;title&gt;Adolescence: An introduction&lt;/title&gt;&lt;/titles&gt;&lt;dates&gt;&lt;year&gt;1987&lt;/year&gt;&lt;/dates&gt;&lt;pub-location&gt;Dubuque, IA&lt;/pub-location&gt;&lt;publisher&gt;Brown Publishers&lt;/publisher&gt;&lt;urls&gt;&lt;/urls&gt;&lt;/record&gt;&lt;/Cite&gt;&lt;/EndNote&gt;</w:instrText>
      </w:r>
      <w:r w:rsidR="00DB2BA9" w:rsidRPr="00E0197F">
        <w:fldChar w:fldCharType="separate"/>
      </w:r>
      <w:r w:rsidR="00712E86" w:rsidRPr="00E0197F">
        <w:rPr>
          <w:noProof/>
        </w:rPr>
        <w:t>(Santrock, 1987)</w:t>
      </w:r>
      <w:r w:rsidR="00DB2BA9" w:rsidRPr="00E0197F">
        <w:fldChar w:fldCharType="end"/>
      </w:r>
      <w:r w:rsidR="00712E86" w:rsidRPr="00E0197F">
        <w:t>.</w:t>
      </w:r>
      <w:r w:rsidRPr="00E0197F">
        <w:t xml:space="preserve"> The notion of </w:t>
      </w:r>
      <w:r w:rsidRPr="00E0197F">
        <w:rPr>
          <w:rFonts w:hint="eastAsia"/>
          <w:lang w:eastAsia="ko-KR"/>
        </w:rPr>
        <w:t>Facebook f</w:t>
      </w:r>
      <w:r w:rsidRPr="00E0197F">
        <w:t>riends, however,</w:t>
      </w:r>
      <w:r w:rsidRPr="00E0197F">
        <w:rPr>
          <w:lang w:eastAsia="ko-KR"/>
        </w:rPr>
        <w:t xml:space="preserve"> </w:t>
      </w:r>
      <w:r w:rsidRPr="00E0197F">
        <w:t>differ</w:t>
      </w:r>
      <w:r w:rsidRPr="00E0197F">
        <w:rPr>
          <w:lang w:eastAsia="ko-KR"/>
        </w:rPr>
        <w:t>s</w:t>
      </w:r>
      <w:r w:rsidRPr="00E0197F">
        <w:t xml:space="preserve"> </w:t>
      </w:r>
      <w:r w:rsidRPr="00E0197F">
        <w:rPr>
          <w:rFonts w:hint="eastAsia"/>
          <w:lang w:eastAsia="ko-KR"/>
        </w:rPr>
        <w:t xml:space="preserve">greatly </w:t>
      </w:r>
      <w:r w:rsidRPr="00E0197F">
        <w:t>from the traditional notion of friends</w:t>
      </w:r>
      <w:r w:rsidRPr="00E0197F">
        <w:rPr>
          <w:lang w:eastAsia="ko-KR"/>
        </w:rPr>
        <w:t xml:space="preserve"> in th</w:t>
      </w:r>
      <w:r w:rsidRPr="00E0197F">
        <w:rPr>
          <w:rFonts w:hint="eastAsia"/>
          <w:lang w:eastAsia="ko-KR"/>
        </w:rPr>
        <w:t xml:space="preserve">at the former </w:t>
      </w:r>
      <w:r w:rsidRPr="00E0197F">
        <w:rPr>
          <w:lang w:eastAsia="ko-KR"/>
        </w:rPr>
        <w:t>expand</w:t>
      </w:r>
      <w:r w:rsidRPr="00E0197F">
        <w:rPr>
          <w:rFonts w:hint="eastAsia"/>
          <w:lang w:eastAsia="ko-KR"/>
        </w:rPr>
        <w:t>s</w:t>
      </w:r>
      <w:r w:rsidRPr="00E0197F">
        <w:rPr>
          <w:lang w:eastAsia="ko-KR"/>
        </w:rPr>
        <w:t xml:space="preserve"> much </w:t>
      </w:r>
      <w:r w:rsidRPr="00E0197F">
        <w:rPr>
          <w:rFonts w:hint="eastAsia"/>
          <w:lang w:eastAsia="ko-KR"/>
        </w:rPr>
        <w:t xml:space="preserve">more </w:t>
      </w:r>
      <w:r w:rsidRPr="00E0197F">
        <w:rPr>
          <w:lang w:eastAsia="ko-KR"/>
        </w:rPr>
        <w:t>quickly and broadly through the simple friending process in which a friend relationship becomes established when a user sends a friend request to an individual by clicking the “add” button and the other party accepts the request</w:t>
      </w:r>
      <w:r w:rsidR="00712E86" w:rsidRPr="00E0197F">
        <w:rPr>
          <w:lang w:eastAsia="ko-KR"/>
        </w:rPr>
        <w:t xml:space="preserve"> </w:t>
      </w:r>
      <w:r w:rsidR="00DB2BA9" w:rsidRPr="00E0197F">
        <w:rPr>
          <w:lang w:eastAsia="ko-KR"/>
        </w:rPr>
        <w:fldChar w:fldCharType="begin"/>
      </w:r>
      <w:r w:rsidR="00C26798" w:rsidRPr="00E0197F">
        <w:rPr>
          <w:lang w:eastAsia="ko-KR"/>
        </w:rPr>
        <w:instrText xml:space="preserve"> ADDIN EN.CITE &lt;EndNote&gt;&lt;Cite&gt;&lt;Author&gt;Tong&lt;/Author&gt;&lt;Year&gt;2008&lt;/Year&gt;&lt;RecNum&gt;3&lt;/RecNum&gt;&lt;DisplayText&gt;(Tong et al., 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E0197F">
        <w:rPr>
          <w:lang w:eastAsia="ko-KR"/>
        </w:rPr>
        <w:fldChar w:fldCharType="separate"/>
      </w:r>
      <w:r w:rsidR="00C26798" w:rsidRPr="00E0197F">
        <w:rPr>
          <w:noProof/>
          <w:lang w:eastAsia="ko-KR"/>
        </w:rPr>
        <w:t>(Tong et al., 2008)</w:t>
      </w:r>
      <w:r w:rsidR="00DB2BA9" w:rsidRPr="00E0197F">
        <w:rPr>
          <w:lang w:eastAsia="ko-KR"/>
        </w:rPr>
        <w:fldChar w:fldCharType="end"/>
      </w:r>
      <w:r w:rsidR="00712E86" w:rsidRPr="00E0197F">
        <w:rPr>
          <w:lang w:eastAsia="ko-KR"/>
        </w:rPr>
        <w:t>.</w:t>
      </w:r>
      <w:r w:rsidRPr="00E0197F">
        <w:rPr>
          <w:lang w:eastAsia="ko-KR"/>
        </w:rPr>
        <w:t xml:space="preserve"> </w:t>
      </w:r>
      <w:r w:rsidR="002F1CA0" w:rsidRPr="00E0197F">
        <w:rPr>
          <w:lang w:eastAsia="ko-KR"/>
        </w:rPr>
        <w:t xml:space="preserve">When it comes to the traditional notion of </w:t>
      </w:r>
      <w:r w:rsidR="002F1CA0" w:rsidRPr="00E0197F">
        <w:rPr>
          <w:i/>
          <w:iCs/>
          <w:lang w:eastAsia="ko-KR"/>
        </w:rPr>
        <w:t>friends</w:t>
      </w:r>
      <w:r w:rsidR="002F1CA0" w:rsidRPr="00E0197F">
        <w:rPr>
          <w:lang w:eastAsia="ko-KR"/>
        </w:rPr>
        <w:t xml:space="preserve"> </w:t>
      </w:r>
      <w:r w:rsidR="002F1CA0" w:rsidRPr="00E0197F">
        <w:t xml:space="preserve">—“people we know personally, whom we can trust, whom we feel some emotional affinity for,” some argue that the maximum possible number of social connections </w:t>
      </w:r>
      <w:r w:rsidR="002F1CA0" w:rsidRPr="00E0197F">
        <w:rPr>
          <w:lang w:eastAsia="ko-KR"/>
        </w:rPr>
        <w:t>one</w:t>
      </w:r>
      <w:r w:rsidR="002F1CA0" w:rsidRPr="00E0197F">
        <w:rPr>
          <w:rFonts w:hint="eastAsia"/>
          <w:lang w:eastAsia="ko-KR"/>
        </w:rPr>
        <w:t xml:space="preserve"> can have</w:t>
      </w:r>
      <w:r w:rsidR="002F1CA0" w:rsidRPr="00E0197F">
        <w:t xml:space="preserve"> is no more than 150 </w:t>
      </w:r>
      <w:r w:rsidR="00DB2BA9" w:rsidRPr="00E0197F">
        <w:fldChar w:fldCharType="begin"/>
      </w:r>
      <w:r w:rsidR="00026A19" w:rsidRPr="00E0197F">
        <w:instrText xml:space="preserve"> ADDIN EN.CITE &lt;EndNote&gt;&lt;Cite&gt;&lt;Author&gt;Dunbar&lt;/Author&gt;&lt;Year&gt;2010&lt;/Year&gt;&lt;RecNum&gt;6&lt;/RecNum&gt;&lt;Suffix&gt;`, p. 4&lt;/Suffix&gt;&lt;DisplayText&gt;(Dunbar, 2010, p. 4)&lt;/DisplayText&gt;&lt;record&gt;&lt;rec-number&gt;6&lt;/rec-number&gt;&lt;foreign-keys&gt;&lt;key app="EN" db-id="da595dvxnpv50vevpe9vws2o2v922wwrf55t"&gt;6&lt;/key&gt;&lt;/foreign-keys&gt;&lt;ref-type name="Book"&gt;6&lt;/ref-type&gt;&lt;contributors&gt;&lt;authors&gt;&lt;author&gt;Dunbar, R.&lt;/author&gt;&lt;/authors&gt;&lt;/contributors&gt;&lt;titles&gt;&lt;title&gt;How Many Friends Does One Person Need?: Dunbar&amp;apos;s Number and Other Evolutionary Quirks&lt;/title&gt;&lt;/titles&gt;&lt;dates&gt;&lt;year&gt;2010&lt;/year&gt;&lt;/dates&gt;&lt;pub-location&gt;Cambridge, MA.&lt;/pub-location&gt;&lt;publisher&gt;Harvard University Press&lt;/publisher&gt;&lt;urls&gt;&lt;/urls&gt;&lt;/record&gt;&lt;/Cite&gt;&lt;/EndNote&gt;</w:instrText>
      </w:r>
      <w:r w:rsidR="00DB2BA9" w:rsidRPr="00E0197F">
        <w:fldChar w:fldCharType="separate"/>
      </w:r>
      <w:r w:rsidR="00026A19" w:rsidRPr="00E0197F">
        <w:rPr>
          <w:noProof/>
        </w:rPr>
        <w:t>(Dunbar, 2010, p. 4)</w:t>
      </w:r>
      <w:r w:rsidR="00DB2BA9" w:rsidRPr="00E0197F">
        <w:fldChar w:fldCharType="end"/>
      </w:r>
      <w:r w:rsidR="004B1F14" w:rsidRPr="00E0197F">
        <w:t>.</w:t>
      </w:r>
      <w:r w:rsidRPr="00E0197F">
        <w:t xml:space="preserve"> </w:t>
      </w:r>
      <w:r w:rsidR="00E10FEA">
        <w:t>Contrastingly, o</w:t>
      </w:r>
      <w:r w:rsidRPr="00E0197F">
        <w:t xml:space="preserve">n Facebook where </w:t>
      </w:r>
      <w:r w:rsidRPr="00E0197F">
        <w:rPr>
          <w:rFonts w:hint="eastAsia"/>
          <w:lang w:eastAsia="ko-KR"/>
        </w:rPr>
        <w:t xml:space="preserve">the </w:t>
      </w:r>
      <w:r w:rsidR="00E10FEA">
        <w:rPr>
          <w:lang w:eastAsia="ko-KR"/>
        </w:rPr>
        <w:t>“friend” relationship</w:t>
      </w:r>
      <w:r w:rsidR="00E10FEA">
        <w:rPr>
          <w:rFonts w:hint="eastAsia"/>
          <w:lang w:eastAsia="ko-KR"/>
        </w:rPr>
        <w:t xml:space="preserve"> </w:t>
      </w:r>
      <w:proofErr w:type="gramStart"/>
      <w:r w:rsidR="00E10FEA">
        <w:rPr>
          <w:lang w:eastAsia="ko-KR"/>
        </w:rPr>
        <w:t>may</w:t>
      </w:r>
      <w:r w:rsidRPr="00E0197F">
        <w:rPr>
          <w:rFonts w:hint="eastAsia"/>
          <w:lang w:eastAsia="ko-KR"/>
        </w:rPr>
        <w:t xml:space="preserve"> </w:t>
      </w:r>
      <w:r w:rsidR="00E10FEA">
        <w:rPr>
          <w:lang w:eastAsia="ko-KR"/>
        </w:rPr>
        <w:t xml:space="preserve"> be</w:t>
      </w:r>
      <w:proofErr w:type="gramEnd"/>
      <w:r w:rsidR="00E10FEA">
        <w:rPr>
          <w:lang w:eastAsia="ko-KR"/>
        </w:rPr>
        <w:t xml:space="preserve"> </w:t>
      </w:r>
      <w:r w:rsidRPr="00E0197F">
        <w:rPr>
          <w:rFonts w:hint="eastAsia"/>
          <w:lang w:eastAsia="ko-KR"/>
        </w:rPr>
        <w:t xml:space="preserve">more </w:t>
      </w:r>
      <w:r w:rsidR="00E10FEA">
        <w:rPr>
          <w:lang w:eastAsia="ko-KR"/>
        </w:rPr>
        <w:t xml:space="preserve">loose and </w:t>
      </w:r>
      <w:r w:rsidRPr="00E0197F">
        <w:rPr>
          <w:rFonts w:hint="eastAsia"/>
          <w:lang w:eastAsia="ko-KR"/>
        </w:rPr>
        <w:t>superficial than th</w:t>
      </w:r>
      <w:r w:rsidRPr="00E0197F">
        <w:rPr>
          <w:lang w:eastAsia="ko-KR"/>
        </w:rPr>
        <w:t>e traditional notion of friendship</w:t>
      </w:r>
      <w:r w:rsidR="00712E86" w:rsidRPr="00E0197F">
        <w:rPr>
          <w:lang w:eastAsia="ko-KR"/>
        </w:rPr>
        <w:t>,</w:t>
      </w:r>
      <w:r w:rsidRPr="00E0197F">
        <w:rPr>
          <w:rFonts w:hint="eastAsia"/>
          <w:lang w:eastAsia="ko-KR"/>
        </w:rPr>
        <w:t xml:space="preserve"> </w:t>
      </w:r>
      <w:r w:rsidRPr="00E0197F">
        <w:t>the number of friends often go</w:t>
      </w:r>
      <w:r w:rsidRPr="00E0197F">
        <w:rPr>
          <w:rFonts w:hint="eastAsia"/>
          <w:lang w:eastAsia="ko-KR"/>
        </w:rPr>
        <w:t>es</w:t>
      </w:r>
      <w:r w:rsidRPr="00E0197F">
        <w:t xml:space="preserve"> well beyond hundreds or even thousands</w:t>
      </w:r>
      <w:r w:rsidR="00712E86" w:rsidRPr="00E0197F">
        <w:rPr>
          <w:lang w:eastAsia="ko-KR"/>
        </w:rPr>
        <w:t xml:space="preserve"> </w:t>
      </w:r>
      <w:r w:rsidR="00DB2BA9" w:rsidRPr="00E0197F">
        <w:fldChar w:fldCharType="begin"/>
      </w:r>
      <w:r w:rsidR="00C26798" w:rsidRPr="00E0197F">
        <w:instrText xml:space="preserve"> ADDIN EN.CITE &lt;EndNote&gt;&lt;Cite&gt;&lt;Author&gt;Dunbar&lt;/Author&gt;&lt;Year&gt;2011&lt;/Year&gt;&lt;RecNum&gt;930&lt;/RecNum&gt;&lt;DisplayText&gt;(Dunbar, 2011; Tong et al., 2008)&lt;/DisplayText&gt;&lt;record&gt;&lt;rec-number&gt;930&lt;/rec-number&gt;&lt;foreign-keys&gt;&lt;key app="EN" db-id="da595dvxnpv50vevpe9vws2o2v922wwrf55t"&gt;930&lt;/key&gt;&lt;/foreign-keys&gt;&lt;ref-type name="Journal Article"&gt;17&lt;/ref-type&gt;&lt;contributors&gt;&lt;authors&gt;&lt;author&gt;Dunbar, R.&lt;/author&gt;&lt;/authors&gt;&lt;/contributors&gt;&lt;titles&gt;&lt;title&gt;How many friends can you really have?&lt;/title&gt;&lt;secondary-title&gt;Spectrum, IEEE&lt;/secondary-title&gt;&lt;/titles&gt;&lt;periodical&gt;&lt;full-title&gt;Spectrum, IEEE&lt;/full-title&gt;&lt;/periodical&gt;&lt;pages&gt;81-83&lt;/pages&gt;&lt;volume&gt;48&lt;/volume&gt;&lt;number&gt;6&lt;/number&gt;&lt;dates&gt;&lt;year&gt;2011&lt;/year&gt;&lt;/dates&gt;&lt;publisher&gt;IEEE&lt;/publisher&gt;&lt;isbn&gt;0018-9235&lt;/isbn&gt;&lt;urls&gt;&lt;/urls&gt;&lt;/record&gt;&lt;/Cite&gt;&lt;Cite&gt;&lt;Author&gt;Tong&lt;/Author&gt;&lt;Year&gt;2008&lt;/Year&gt;&lt;RecNum&gt;3&lt;/RecNum&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E0197F">
        <w:fldChar w:fldCharType="separate"/>
      </w:r>
      <w:r w:rsidR="00C26798" w:rsidRPr="00E0197F">
        <w:rPr>
          <w:noProof/>
        </w:rPr>
        <w:t>(Dunbar, 2011; Tong et al., 2008)</w:t>
      </w:r>
      <w:r w:rsidR="00DB2BA9" w:rsidRPr="00E0197F">
        <w:fldChar w:fldCharType="end"/>
      </w:r>
      <w:r w:rsidR="00712E86" w:rsidRPr="00E0197F">
        <w:t>.</w:t>
      </w:r>
      <w:r w:rsidR="009F72F5" w:rsidRPr="00E0197F">
        <w:t xml:space="preserve"> </w:t>
      </w:r>
    </w:p>
    <w:p w:rsidR="002425C9" w:rsidRPr="001F6679" w:rsidRDefault="000E2E5C" w:rsidP="00C26798">
      <w:pPr>
        <w:pStyle w:val="NormalWeb"/>
        <w:adjustRightInd w:val="0"/>
        <w:snapToGrid w:val="0"/>
        <w:spacing w:before="0" w:beforeAutospacing="0" w:after="0" w:afterAutospacing="0" w:line="480" w:lineRule="auto"/>
        <w:ind w:firstLine="720"/>
        <w:rPr>
          <w:color w:val="333399"/>
          <w:lang w:eastAsia="ko-KR"/>
        </w:rPr>
      </w:pPr>
      <w:r w:rsidRPr="001654CC">
        <w:t>Although</w:t>
      </w:r>
      <w:ins w:id="4" w:author="David Moore" w:date="2011-11-26T01:03:00Z">
        <w:r w:rsidR="003B3C42">
          <w:t xml:space="preserve"> the</w:t>
        </w:r>
      </w:ins>
      <w:r w:rsidRPr="001654CC">
        <w:t xml:space="preserve"> </w:t>
      </w:r>
      <w:r w:rsidRPr="001654CC">
        <w:rPr>
          <w:rFonts w:hint="eastAsia"/>
          <w:lang w:eastAsia="ko-KR"/>
        </w:rPr>
        <w:t xml:space="preserve">number </w:t>
      </w:r>
      <w:del w:id="5" w:author="David Moore" w:date="2011-11-26T01:03:00Z">
        <w:r w:rsidRPr="001654CC" w:rsidDel="003B3C42">
          <w:rPr>
            <w:rFonts w:hint="eastAsia"/>
            <w:lang w:eastAsia="ko-KR"/>
          </w:rPr>
          <w:delText xml:space="preserve">of </w:delText>
        </w:r>
        <w:r w:rsidRPr="001654CC" w:rsidDel="003B3C42">
          <w:rPr>
            <w:lang w:eastAsia="ko-KR"/>
          </w:rPr>
          <w:delText xml:space="preserve">one’s </w:delText>
        </w:r>
      </w:del>
      <w:r w:rsidRPr="001654CC">
        <w:rPr>
          <w:rFonts w:hint="eastAsia"/>
          <w:lang w:eastAsia="ko-KR"/>
        </w:rPr>
        <w:t xml:space="preserve">Facebook friends </w:t>
      </w:r>
      <w:r w:rsidRPr="001654CC">
        <w:t xml:space="preserve">is </w:t>
      </w:r>
      <w:r w:rsidRPr="001654CC">
        <w:rPr>
          <w:rFonts w:hint="eastAsia"/>
          <w:lang w:eastAsia="ko-KR"/>
        </w:rPr>
        <w:t xml:space="preserve">automatically </w:t>
      </w:r>
      <w:r w:rsidRPr="001654CC">
        <w:rPr>
          <w:lang w:eastAsia="ko-KR"/>
        </w:rPr>
        <w:t xml:space="preserve">displayed </w:t>
      </w:r>
      <w:r w:rsidRPr="001654CC">
        <w:t xml:space="preserve">on one’s profile in the form of “system-generated” </w:t>
      </w:r>
      <w:r w:rsidR="00DB2BA9" w:rsidRPr="001654CC">
        <w:fldChar w:fldCharType="begin"/>
      </w:r>
      <w:r w:rsidR="00712E86" w:rsidRPr="001654CC">
        <w:instrText xml:space="preserve"> ADDIN EN.CITE &lt;EndNote&gt;&lt;Cite&gt;&lt;Author&gt;Antheunis&lt;/Author&gt;&lt;Year&gt;2011&lt;/Year&gt;&lt;RecNum&gt;926&lt;/RecNum&gt;&lt;Suffix&gt;`, p. 395&lt;/Suffix&gt;&lt;DisplayText&gt;(Antheunis &amp;amp; Schouten, 2011, p. 395)&lt;/DisplayText&gt;&lt;record&gt;&lt;rec-number&gt;926&lt;/rec-number&gt;&lt;foreign-keys&gt;&lt;key app="EN" db-id="da595dvxnpv50vevpe9vws2o2v922wwrf55t"&gt;926&lt;/key&gt;&lt;/foreign-keys&gt;&lt;ref-type name="Journal Article"&gt;17&lt;/ref-type&gt;&lt;contributors&gt;&lt;authors&gt;&lt;author&gt;Antheunis, Marjolijn L.&lt;/author&gt;&lt;author&gt;Schouten, Alexander P.&lt;/author&gt;&lt;/authors&gt;&lt;/contributors&gt;&lt;titles&gt;&lt;title&gt;The Effects of other-generated and system-generated cues on adolescents&amp;apos; perceived attractiveness on social network sites&lt;/title&gt;&lt;secondary-title&gt;Journal of Computer-Mediated Communication&lt;/secondary-title&gt;&lt;/titles&gt;&lt;periodical&gt;&lt;full-title&gt;Journal of Computer-Mediated Communication&lt;/full-title&gt;&lt;/periodical&gt;&lt;pages&gt;391-406&lt;/pages&gt;&lt;volume&gt;16&lt;/volume&gt;&lt;number&gt;3&lt;/number&gt;&lt;keywords&gt;&lt;keyword&gt;social network sites&lt;/keyword&gt;&lt;keyword&gt;social attraction&lt;/keyword&gt;&lt;keyword&gt;impression formation&lt;/keyword&gt;&lt;keyword&gt;popularity&lt;/keyword&gt;&lt;keyword&gt;physical attraction&lt;/keyword&gt;&lt;keyword&gt;extraversion&lt;/keyword&gt;&lt;/keywords&gt;&lt;dates&gt;&lt;year&gt;2011&lt;/year&gt;&lt;/dates&gt;&lt;publisher&gt;Blackwell Publishing Ltd&lt;/publisher&gt;&lt;isbn&gt;1083-6101&lt;/isbn&gt;&lt;urls&gt;&lt;related-urls&gt;&lt;url&gt;http://dx.doi.org/10.1111/j.1083-6101.2011.01545.x&lt;/url&gt;&lt;/related-urls&gt;&lt;/urls&gt;&lt;electronic-resource-num&gt;10.1111/j.1083-6101.2011.01545.x&lt;/electronic-resource-num&gt;&lt;/record&gt;&lt;/Cite&gt;&lt;/EndNote&gt;</w:instrText>
      </w:r>
      <w:r w:rsidR="00DB2BA9" w:rsidRPr="001654CC">
        <w:fldChar w:fldCharType="separate"/>
      </w:r>
      <w:r w:rsidR="00712E86" w:rsidRPr="001654CC">
        <w:rPr>
          <w:noProof/>
        </w:rPr>
        <w:t>(Antheunis &amp; Schouten, 2011, p. 395)</w:t>
      </w:r>
      <w:r w:rsidR="00DB2BA9" w:rsidRPr="001654CC">
        <w:fldChar w:fldCharType="end"/>
      </w:r>
      <w:r w:rsidRPr="001654CC">
        <w:t xml:space="preserve"> or “machine-rendered”</w:t>
      </w:r>
      <w:ins w:id="6" w:author="David Moore" w:date="2011-11-26T01:03:00Z">
        <w:r w:rsidR="003B3C42">
          <w:t xml:space="preserve"> </w:t>
        </w:r>
      </w:ins>
      <w:r w:rsidR="00DB2BA9" w:rsidRPr="001654CC">
        <w:fldChar w:fldCharType="begin"/>
      </w:r>
      <w:r w:rsidR="00C26798" w:rsidRPr="001654CC">
        <w:instrText xml:space="preserve"> ADDIN EN.CITE &lt;EndNote&gt;&lt;Cite&gt;&lt;Author&gt;Tong&lt;/Author&gt;&lt;Year&gt;2008&lt;/Year&gt;&lt;RecNum&gt;3&lt;/RecNum&gt;&lt;Suffix&gt;`, p. 534&lt;/Suffix&gt;&lt;DisplayText&gt;(Tong et al., 2008, p. 534)&lt;/DisplayText&gt;&lt;record&gt;&lt;rec-number&gt;3&lt;/rec-number&gt;&lt;foreign-keys&gt;&lt;key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1654CC">
        <w:fldChar w:fldCharType="separate"/>
      </w:r>
      <w:r w:rsidR="00C26798" w:rsidRPr="001654CC">
        <w:rPr>
          <w:noProof/>
        </w:rPr>
        <w:t>(Tong et al., 2008, p. 534)</w:t>
      </w:r>
      <w:r w:rsidR="00DB2BA9" w:rsidRPr="001654CC">
        <w:fldChar w:fldCharType="end"/>
      </w:r>
      <w:r w:rsidRPr="001654CC">
        <w:t xml:space="preserve"> information, it is important to note that the number, as a “behavioral residue of the way one ac</w:t>
      </w:r>
      <w:r w:rsidR="00D6374C" w:rsidRPr="001654CC">
        <w:t>crues one’s associations online</w:t>
      </w:r>
      <w:r w:rsidRPr="001654CC">
        <w:t>”</w:t>
      </w:r>
      <w:ins w:id="7" w:author="David Moore" w:date="2011-11-26T01:04:00Z">
        <w:r w:rsidR="003B3C42">
          <w:t xml:space="preserve"> </w:t>
        </w:r>
      </w:ins>
      <w:r w:rsidR="00DB2BA9" w:rsidRPr="001654CC">
        <w:fldChar w:fldCharType="begin"/>
      </w:r>
      <w:r w:rsidR="00C26798" w:rsidRPr="001654CC">
        <w:instrText xml:space="preserve"> ADDIN EN.CITE &lt;EndNote&gt;&lt;Cite&gt;&lt;Author&gt;Tong&lt;/Author&gt;&lt;Year&gt;2008&lt;/Year&gt;&lt;RecNum&gt;3&lt;/RecNum&gt;&lt;Suffix&gt;`, p. 537&lt;/Suffix&gt;&lt;DisplayText&gt;(Tong et al., 2008, p. 537)&lt;/DisplayText&gt;&lt;record&gt;&lt;rec-number&gt;3&lt;/rec-number&gt;&lt;foreign-keys&gt;&lt;key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1654CC">
        <w:fldChar w:fldCharType="separate"/>
      </w:r>
      <w:r w:rsidR="00C26798" w:rsidRPr="001654CC">
        <w:rPr>
          <w:noProof/>
        </w:rPr>
        <w:t>(Tong et al., 2008, p. 537)</w:t>
      </w:r>
      <w:r w:rsidR="00DB2BA9" w:rsidRPr="001654CC">
        <w:fldChar w:fldCharType="end"/>
      </w:r>
      <w:r w:rsidR="00D6374C" w:rsidRPr="001654CC">
        <w:t>,</w:t>
      </w:r>
      <w:r w:rsidRPr="001654CC">
        <w:t xml:space="preserve"> reflects how actively the profile owner engages in friending. For a “friend” relationship on Facebook to be established and the number of friends to increase, a friend request should be made </w:t>
      </w:r>
      <w:r w:rsidRPr="001654CC">
        <w:rPr>
          <w:i/>
          <w:iCs/>
        </w:rPr>
        <w:t>and</w:t>
      </w:r>
      <w:r w:rsidRPr="001654CC">
        <w:t xml:space="preserve"> be accepted; hence, </w:t>
      </w:r>
      <w:r w:rsidRPr="001654CC">
        <w:rPr>
          <w:rFonts w:hint="eastAsia"/>
          <w:lang w:eastAsia="ko-KR"/>
        </w:rPr>
        <w:t xml:space="preserve">profile owners </w:t>
      </w:r>
      <w:r w:rsidRPr="001654CC">
        <w:t xml:space="preserve">can </w:t>
      </w:r>
      <w:r w:rsidR="00514733" w:rsidRPr="001654CC">
        <w:t xml:space="preserve">“strategically” </w:t>
      </w:r>
      <w:r w:rsidRPr="001654CC">
        <w:t xml:space="preserve">increase </w:t>
      </w:r>
      <w:r w:rsidRPr="001654CC">
        <w:rPr>
          <w:rFonts w:hint="eastAsia"/>
          <w:lang w:eastAsia="ko-KR"/>
        </w:rPr>
        <w:t>the number</w:t>
      </w:r>
      <w:r w:rsidRPr="001654CC">
        <w:rPr>
          <w:lang w:eastAsia="ko-KR"/>
        </w:rPr>
        <w:t xml:space="preserve"> by making a large number of friend requests and</w:t>
      </w:r>
      <w:r w:rsidR="00E10FEA">
        <w:rPr>
          <w:lang w:eastAsia="ko-KR"/>
        </w:rPr>
        <w:t>/or</w:t>
      </w:r>
      <w:r w:rsidRPr="001654CC">
        <w:rPr>
          <w:lang w:eastAsia="ko-KR"/>
        </w:rPr>
        <w:t xml:space="preserve"> by accepting friend requests from others whenever possible.</w:t>
      </w:r>
      <w:r w:rsidRPr="001F6679">
        <w:rPr>
          <w:color w:val="333399"/>
          <w:lang w:eastAsia="ko-KR"/>
        </w:rPr>
        <w:t xml:space="preserve"> </w:t>
      </w:r>
      <w:r w:rsidRPr="001654CC">
        <w:rPr>
          <w:lang w:eastAsia="ko-KR"/>
        </w:rPr>
        <w:t xml:space="preserve">And because the number of friends is displayed and </w:t>
      </w:r>
      <w:r w:rsidR="00330793" w:rsidRPr="001654CC">
        <w:rPr>
          <w:lang w:eastAsia="ko-KR"/>
        </w:rPr>
        <w:t xml:space="preserve">is </w:t>
      </w:r>
      <w:r w:rsidRPr="001654CC">
        <w:rPr>
          <w:lang w:eastAsia="ko-KR"/>
        </w:rPr>
        <w:t xml:space="preserve">constantly updated on one’s profile page, being made visible not only to the profile owner </w:t>
      </w:r>
      <w:r w:rsidR="00BA3421" w:rsidRPr="001654CC">
        <w:rPr>
          <w:lang w:eastAsia="ko-KR"/>
        </w:rPr>
        <w:t xml:space="preserve">him/herself </w:t>
      </w:r>
      <w:r w:rsidRPr="001654CC">
        <w:rPr>
          <w:lang w:eastAsia="ko-KR"/>
        </w:rPr>
        <w:t xml:space="preserve">but also to others who can access the profile, self-presentational concerns may play a key role in Facebook users’ friending behavior. </w:t>
      </w:r>
      <w:r w:rsidR="002425C9" w:rsidRPr="001654CC">
        <w:rPr>
          <w:lang w:eastAsia="ko-KR"/>
        </w:rPr>
        <w:t>In particular, we examine self-esteem and self-consciousness as important individual difference variables that can shed light on the self-presentational dynamics behind “the number.”</w:t>
      </w:r>
    </w:p>
    <w:p w:rsidR="000E2E5C" w:rsidRPr="00B47BBE" w:rsidRDefault="00052296" w:rsidP="00CB4C42">
      <w:pPr>
        <w:pStyle w:val="Heading2"/>
        <w:adjustRightInd w:val="0"/>
        <w:snapToGrid w:val="0"/>
        <w:spacing w:before="140" w:after="140"/>
        <w:jc w:val="left"/>
        <w:rPr>
          <w:b/>
          <w:i w:val="0"/>
          <w:iCs w:val="0"/>
          <w:lang w:eastAsia="ko-KR"/>
        </w:rPr>
      </w:pPr>
      <w:r>
        <w:rPr>
          <w:b/>
          <w:i w:val="0"/>
          <w:iCs w:val="0"/>
        </w:rPr>
        <w:t>1</w:t>
      </w:r>
      <w:r w:rsidR="00CB4C42" w:rsidRPr="00B47BBE">
        <w:rPr>
          <w:b/>
          <w:i w:val="0"/>
          <w:iCs w:val="0"/>
        </w:rPr>
        <w:t xml:space="preserve">-2. </w:t>
      </w:r>
      <w:r w:rsidR="000E2E5C" w:rsidRPr="00B47BBE">
        <w:rPr>
          <w:b/>
          <w:i w:val="0"/>
          <w:iCs w:val="0"/>
        </w:rPr>
        <w:t>Self-Esteem</w:t>
      </w:r>
      <w:r w:rsidR="000E2E5C" w:rsidRPr="00B47BBE">
        <w:rPr>
          <w:rFonts w:hint="eastAsia"/>
          <w:b/>
          <w:i w:val="0"/>
          <w:iCs w:val="0"/>
          <w:lang w:eastAsia="ko-KR"/>
        </w:rPr>
        <w:t xml:space="preserve"> and </w:t>
      </w:r>
      <w:r w:rsidR="000E2E5C" w:rsidRPr="00B47BBE">
        <w:rPr>
          <w:b/>
          <w:i w:val="0"/>
          <w:iCs w:val="0"/>
          <w:lang w:eastAsia="ko-KR"/>
        </w:rPr>
        <w:t>Friending for Social Compensation</w:t>
      </w:r>
    </w:p>
    <w:p w:rsidR="00C8727B" w:rsidRPr="00A45A01" w:rsidRDefault="000E2E5C" w:rsidP="00E979C6">
      <w:pPr>
        <w:pStyle w:val="NormalWeb"/>
        <w:adjustRightInd w:val="0"/>
        <w:snapToGrid w:val="0"/>
        <w:spacing w:before="0" w:beforeAutospacing="0" w:after="0" w:afterAutospacing="0" w:line="480" w:lineRule="auto"/>
        <w:ind w:firstLine="720"/>
      </w:pPr>
      <w:r w:rsidRPr="00A45A01">
        <w:t>The pursuit of self-estee</w:t>
      </w:r>
      <w:r w:rsidR="00712E86" w:rsidRPr="00A45A01">
        <w:t>m</w:t>
      </w:r>
      <w:r w:rsidRPr="00A45A01">
        <w:t xml:space="preserve"> based on “the desire to believe that one is worthy” </w:t>
      </w:r>
      <w:r w:rsidR="00DB2BA9" w:rsidRPr="00A45A01">
        <w:fldChar w:fldCharType="begin"/>
      </w:r>
      <w:r w:rsidR="00712E86" w:rsidRPr="00A45A01">
        <w:instrText xml:space="preserve"> ADDIN EN.CITE &lt;EndNote&gt;&lt;Cite&gt;&lt;Author&gt;Crocker&lt;/Author&gt;&lt;Year&gt;2004&lt;/Year&gt;&lt;RecNum&gt;941&lt;/RecNum&gt;&lt;Suffix&gt;`, p. 392&lt;/Suffix&gt;&lt;DisplayText&gt;(Crocker &amp;amp; Park, 2004, p. 392)&lt;/DisplayText&gt;&lt;record&gt;&lt;rec-number&gt;941&lt;/rec-number&gt;&lt;foreign-keys&gt;&lt;key app="EN" db-id="da595dvxnpv50vevpe9vws2o2v922wwrf55t"&gt;941&lt;/key&gt;&lt;/foreign-keys&gt;&lt;ref-type name="Journal Article"&gt;17&lt;/ref-type&gt;&lt;contributors&gt;&lt;authors&gt;&lt;author&gt;Crocker, J.&lt;/author&gt;&lt;author&gt;Park, L.E.&lt;/author&gt;&lt;/authors&gt;&lt;/contributors&gt;&lt;titles&gt;&lt;title&gt;The costly pursuit of self-esteem&lt;/title&gt;&lt;secondary-title&gt;Psychological Bulletin&lt;/secondary-title&gt;&lt;/titles&gt;&lt;periodical&gt;&lt;full-title&gt;Psychological Bulletin&lt;/full-title&gt;&lt;/periodical&gt;&lt;pages&gt;392-414&lt;/pages&gt;&lt;volume&gt;130&lt;/volume&gt;&lt;number&gt;3&lt;/number&gt;&lt;dates&gt;&lt;year&gt;2004&lt;/year&gt;&lt;/dates&gt;&lt;publisher&gt;American Psychological Association&lt;/publisher&gt;&lt;isbn&gt;1939-1455&lt;/isbn&gt;&lt;urls&gt;&lt;/urls&gt;&lt;/record&gt;&lt;/Cite&gt;&lt;/EndNote&gt;</w:instrText>
      </w:r>
      <w:r w:rsidR="00DB2BA9" w:rsidRPr="00A45A01">
        <w:fldChar w:fldCharType="separate"/>
      </w:r>
      <w:r w:rsidR="00712E86" w:rsidRPr="00A45A01">
        <w:rPr>
          <w:noProof/>
        </w:rPr>
        <w:t>(Crocker &amp; Park, 2004, p. 392)</w:t>
      </w:r>
      <w:r w:rsidR="00DB2BA9" w:rsidRPr="00A45A01">
        <w:fldChar w:fldCharType="end"/>
      </w:r>
      <w:r w:rsidRPr="00A45A01">
        <w:t xml:space="preserve">  has critical influence on how people present themselves to others</w:t>
      </w:r>
      <w:r w:rsidR="00712E86" w:rsidRPr="00A45A01">
        <w:t xml:space="preserve"> </w:t>
      </w:r>
      <w:r w:rsidR="00DB2BA9" w:rsidRPr="00A45A01">
        <w:fldChar w:fldCharType="begin"/>
      </w:r>
      <w:r w:rsidR="00712E86" w:rsidRPr="00A45A01">
        <w:instrText xml:space="preserve"> ADDIN EN.CITE &lt;EndNote&gt;&lt;Cite&gt;&lt;Author&gt;Baumeister&lt;/Author&gt;&lt;Year&gt;1982&lt;/Year&gt;&lt;RecNum&gt;935&lt;/RecNum&gt;&lt;DisplayText&gt;(Baumeister, 1982)&lt;/DisplayText&gt;&lt;record&gt;&lt;rec-number&gt;935&lt;/rec-number&gt;&lt;foreign-keys&gt;&lt;key app="EN" db-id="da595dvxnpv50vevpe9vws2o2v922wwrf55t"&gt;935&lt;/key&gt;&lt;/foreign-keys&gt;&lt;ref-type name="Journal Article"&gt;17&lt;/ref-type&gt;&lt;contributors&gt;&lt;authors&gt;&lt;author&gt;Baumeister, Roy F.&lt;/author&gt;&lt;/authors&gt;&lt;/contributors&gt;&lt;titles&gt;&lt;title&gt;Self-esteem, self-presentation, and future Interaction: A dilemma of reputation&lt;/title&gt;&lt;secondary-title&gt;Journal of personality&lt;/secondary-title&gt;&lt;/titles&gt;&lt;periodical&gt;&lt;full-title&gt;Journal of personality&lt;/full-title&gt;&lt;/periodical&gt;&lt;pages&gt;29-45&lt;/pages&gt;&lt;volume&gt;50&lt;/volume&gt;&lt;number&gt;1&lt;/number&gt;&lt;dates&gt;&lt;year&gt;1982&lt;/year&gt;&lt;/dates&gt;&lt;publisher&gt;Blackwell Publishing Ltd&lt;/publisher&gt;&lt;isbn&gt;1467-6494&lt;/isbn&gt;&lt;urls&gt;&lt;related-urls&gt;&lt;url&gt;http://dx.doi.org/10.1111/j.1467-6494.1982.tb00743.x&lt;/url&gt;&lt;/related-urls&gt;&lt;/urls&gt;&lt;electronic-resource-num&gt;10.1111/j.1467-6494.1982.tb00743.x&lt;/electronic-resource-num&gt;&lt;/record&gt;&lt;/Cite&gt;&lt;/EndNote&gt;</w:instrText>
      </w:r>
      <w:r w:rsidR="00DB2BA9" w:rsidRPr="00A45A01">
        <w:fldChar w:fldCharType="separate"/>
      </w:r>
      <w:r w:rsidR="00712E86" w:rsidRPr="00A45A01">
        <w:rPr>
          <w:noProof/>
        </w:rPr>
        <w:t>(Baumeister, 1982)</w:t>
      </w:r>
      <w:r w:rsidR="00DB2BA9" w:rsidRPr="00A45A01">
        <w:fldChar w:fldCharType="end"/>
      </w:r>
      <w:r w:rsidR="00712E86" w:rsidRPr="00A45A01">
        <w:t>.</w:t>
      </w:r>
      <w:r w:rsidRPr="00A45A01">
        <w:t xml:space="preserve"> With respect to how people develop</w:t>
      </w:r>
      <w:r w:rsidR="002E13DA" w:rsidRPr="00A45A01">
        <w:t xml:space="preserve"> and expand</w:t>
      </w:r>
      <w:r w:rsidRPr="00A45A01">
        <w:t xml:space="preserve"> online social connections, research examining the social compensation hypothesis</w:t>
      </w:r>
      <w:r w:rsidR="00712E86" w:rsidRPr="00A45A01">
        <w:t xml:space="preserve"> </w:t>
      </w:r>
      <w:r w:rsidR="00DB2BA9" w:rsidRPr="00A45A01">
        <w:fldChar w:fldCharType="begin"/>
      </w:r>
      <w:r w:rsidR="00712E86" w:rsidRPr="00A45A01">
        <w:instrText xml:space="preserve"> ADDIN EN.CITE &lt;EndNote&gt;&lt;Cite&gt;&lt;Author&gt;Valkenburg&lt;/Author&gt;&lt;Year&gt;2005&lt;/Year&gt;&lt;RecNum&gt;838&lt;/RecNum&gt;&lt;DisplayText&gt;(Valkenburg, Schouten, &amp;amp; Peter, 2005)&lt;/DisplayText&gt;&lt;record&gt;&lt;rec-number&gt;838&lt;/rec-number&gt;&lt;foreign-keys&gt;&lt;key app="EN" db-id="da595dvxnpv50vevpe9vws2o2v922wwrf55t"&gt;838&lt;/key&gt;&lt;/foreign-keys&gt;&lt;ref-type name="Journal Article"&gt;17&lt;/ref-type&gt;&lt;contributors&gt;&lt;authors&gt;&lt;author&gt;Valkenburg, P.M.&lt;/author&gt;&lt;author&gt;Schouten, A.P.&lt;/author&gt;&lt;author&gt;Peter, J.&lt;/author&gt;&lt;/authors&gt;&lt;/contributors&gt;&lt;titles&gt;&lt;title&gt;Adolescents’ identity experiments on the Internet&lt;/title&gt;&lt;secondary-title&gt;New Media &amp;amp; Society&lt;/secondary-title&gt;&lt;/titles&gt;&lt;periodical&gt;&lt;full-title&gt;New Media &amp;amp; Society&lt;/full-title&gt;&lt;/periodical&gt;&lt;pages&gt;383&lt;/pages&gt;&lt;volume&gt;7&lt;/volume&gt;&lt;number&gt;3&lt;/number&gt;&lt;dates&gt;&lt;year&gt;2005&lt;/year&gt;&lt;/dates&gt;&lt;publisher&gt;Sage Publications&lt;/publisher&gt;&lt;isbn&gt;1461-4448&lt;/isbn&gt;&lt;urls&gt;&lt;/urls&gt;&lt;/record&gt;&lt;/Cite&gt;&lt;/EndNote&gt;</w:instrText>
      </w:r>
      <w:r w:rsidR="00DB2BA9" w:rsidRPr="00A45A01">
        <w:fldChar w:fldCharType="separate"/>
      </w:r>
      <w:r w:rsidR="00712E86" w:rsidRPr="00A45A01">
        <w:rPr>
          <w:noProof/>
        </w:rPr>
        <w:t>(Valkenburg, Schouten, &amp; Peter, 2005)</w:t>
      </w:r>
      <w:r w:rsidR="00DB2BA9" w:rsidRPr="00A45A01">
        <w:fldChar w:fldCharType="end"/>
      </w:r>
      <w:r w:rsidRPr="00A45A01">
        <w:t xml:space="preserve"> is particularly relevant to understanding the role of self-esteem. The </w:t>
      </w:r>
      <w:r w:rsidR="000B48A6" w:rsidRPr="00A45A01">
        <w:t xml:space="preserve">social compensation </w:t>
      </w:r>
      <w:r w:rsidRPr="00A45A01">
        <w:t>hypoth</w:t>
      </w:r>
      <w:r w:rsidR="000D455E" w:rsidRPr="00A45A01">
        <w:t xml:space="preserve">esis </w:t>
      </w:r>
      <w:r w:rsidR="00C179F0" w:rsidRPr="00A45A01">
        <w:t xml:space="preserve">on online behaviors </w:t>
      </w:r>
      <w:r w:rsidR="000D455E" w:rsidRPr="00A45A01">
        <w:t>posits that people who have</w:t>
      </w:r>
      <w:r w:rsidRPr="00A45A01">
        <w:t xml:space="preserve"> low regard for their offline self and/or are dissatisfied with their offline social environments </w:t>
      </w:r>
      <w:r w:rsidR="000D455E" w:rsidRPr="00A45A01">
        <w:t xml:space="preserve">may </w:t>
      </w:r>
      <w:r w:rsidRPr="00A45A01">
        <w:t>strive to compensate for the deficiencies by actively e</w:t>
      </w:r>
      <w:r w:rsidR="00613040" w:rsidRPr="00A45A01">
        <w:t xml:space="preserve">ngaging in online activities </w:t>
      </w:r>
      <w:r w:rsidR="00B21746" w:rsidRPr="00A45A01">
        <w:t>and/</w:t>
      </w:r>
      <w:r w:rsidR="00613040" w:rsidRPr="00A45A01">
        <w:t>or</w:t>
      </w:r>
      <w:r w:rsidRPr="00A45A01">
        <w:t xml:space="preserve"> </w:t>
      </w:r>
      <w:r w:rsidR="00520422" w:rsidRPr="00A45A01">
        <w:t xml:space="preserve">by </w:t>
      </w:r>
      <w:r w:rsidRPr="00A45A01">
        <w:t>making themselves look popular online</w:t>
      </w:r>
      <w:r w:rsidR="00712E86" w:rsidRPr="00A45A01">
        <w:t xml:space="preserve"> </w:t>
      </w:r>
      <w:r w:rsidR="00DB2BA9" w:rsidRPr="00A45A01">
        <w:fldChar w:fldCharType="begin"/>
      </w:r>
      <w:r w:rsidR="00C26798" w:rsidRPr="00A45A01">
        <w:instrText xml:space="preserve"> ADDIN EN.CITE &lt;EndNote&gt;&lt;Cite&gt;&lt;Author&gt;Valkenburg&lt;/Author&gt;&lt;Year&gt;2005&lt;/Year&gt;&lt;RecNum&gt;838&lt;/RecNum&gt;&lt;DisplayText&gt;(Valkenburg et al., 2005; Zywica &amp;amp; Danowski, 2008)&lt;/DisplayText&gt;&lt;record&gt;&lt;rec-number&gt;838&lt;/rec-number&gt;&lt;foreign-keys&gt;&lt;key app="EN" db-id="da595dvxnpv50vevpe9vws2o2v922wwrf55t"&gt;838&lt;/key&gt;&lt;/foreign-keys&gt;&lt;ref-type name="Journal Article"&gt;17&lt;/ref-type&gt;&lt;contributors&gt;&lt;authors&gt;&lt;author&gt;Valkenburg, P.M.&lt;/author&gt;&lt;author&gt;Schouten, A.P.&lt;/author&gt;&lt;author&gt;Peter, J.&lt;/author&gt;&lt;/authors&gt;&lt;/contributors&gt;&lt;titles&gt;&lt;title&gt;Adolescents’ identity experiments on the Internet&lt;/title&gt;&lt;secondary-title&gt;New Media &amp;amp; Society&lt;/secondary-title&gt;&lt;/titles&gt;&lt;periodical&gt;&lt;full-title&gt;New Media &amp;amp; Society&lt;/full-title&gt;&lt;/periodical&gt;&lt;pages&gt;383&lt;/pages&gt;&lt;volume&gt;7&lt;/volume&gt;&lt;number&gt;3&lt;/number&gt;&lt;dates&gt;&lt;year&gt;2005&lt;/year&gt;&lt;/dates&gt;&lt;publisher&gt;Sage Publications&lt;/publisher&gt;&lt;isbn&gt;1461-4448&lt;/isbn&gt;&lt;urls&gt;&lt;/urls&gt;&lt;/record&gt;&lt;/Cite&gt;&lt;Cite&gt;&lt;Author&gt;Zywica&lt;/Author&gt;&lt;Year&gt;2008&lt;/Year&gt;&lt;RecNum&gt;340&lt;/RecNum&gt;&lt;record&gt;&lt;rec-number&gt;340&lt;/rec-number&gt;&lt;foreign-keys&gt;&lt;key app="EN" db-id="da595dvxnpv50vevpe9vws2o2v922wwrf55t"&gt;340&lt;/key&gt;&lt;/foreign-keys&gt;&lt;ref-type name="Journal Article"&gt;17&lt;/ref-type&gt;&lt;contributors&gt;&lt;authors&gt;&lt;author&gt;Zywica, J&lt;/author&gt;&lt;author&gt;Danowski, J&lt;/author&gt;&lt;/authors&gt;&lt;/contributors&gt;&lt;titles&gt;&lt;title&gt;The faces of Facebookers: Investigating social enhancement and social compensation hypotheses; Predicting Facebook™ and offline popularity from sociability and self-esteem, and mapping the meanings of popularity with semantic networks&lt;/title&gt;&lt;secondary-title&gt;Journal of Computer-Mediated Communication&lt;/secondary-title&gt;&lt;/titles&gt;&lt;periodical&gt;&lt;full-title&gt;Journal of Computer-Mediated Communication&lt;/full-title&gt;&lt;/periodical&gt;&lt;pages&gt;1-34&lt;/pages&gt;&lt;volume&gt;14&lt;/volume&gt;&lt;number&gt;1&lt;/number&gt;&lt;dates&gt;&lt;year&gt;2008&lt;/year&gt;&lt;/dates&gt;&lt;publisher&gt;John Wiley &amp;amp; Sons&lt;/publisher&gt;&lt;urls&gt;&lt;/urls&gt;&lt;/record&gt;&lt;/Cite&gt;&lt;/EndNote&gt;</w:instrText>
      </w:r>
      <w:r w:rsidR="00DB2BA9" w:rsidRPr="00A45A01">
        <w:fldChar w:fldCharType="separate"/>
      </w:r>
      <w:r w:rsidR="00C26798" w:rsidRPr="00A45A01">
        <w:rPr>
          <w:noProof/>
        </w:rPr>
        <w:t>(Valkenburg et al., 2005; Zywica &amp; Danowski, 2008)</w:t>
      </w:r>
      <w:r w:rsidR="00DB2BA9" w:rsidRPr="00A45A01">
        <w:fldChar w:fldCharType="end"/>
      </w:r>
      <w:r w:rsidR="00D90FD5" w:rsidRPr="00A45A01">
        <w:t xml:space="preserve">. </w:t>
      </w:r>
      <w:r w:rsidR="00AE4D43" w:rsidRPr="00A45A01">
        <w:t>Along similar lines</w:t>
      </w:r>
      <w:r w:rsidR="00C8727B" w:rsidRPr="00A45A01">
        <w:t>, people low</w:t>
      </w:r>
      <w:r w:rsidR="00ED7D59" w:rsidRPr="00A45A01">
        <w:t xml:space="preserve">er in self-esteem are more likely to </w:t>
      </w:r>
      <w:r w:rsidR="00C8727B" w:rsidRPr="00A45A01">
        <w:t xml:space="preserve">strategically </w:t>
      </w:r>
      <w:r w:rsidR="001A1F82" w:rsidRPr="00A45A01">
        <w:t>increase</w:t>
      </w:r>
      <w:r w:rsidR="007764CE" w:rsidRPr="00A45A01">
        <w:t xml:space="preserve"> the number of </w:t>
      </w:r>
      <w:r w:rsidR="00C8727B" w:rsidRPr="00A45A01">
        <w:t>Facebook friends to</w:t>
      </w:r>
      <w:r w:rsidR="00AE4D43" w:rsidRPr="00A45A01">
        <w:t xml:space="preserve"> compensate for their self-esteem</w:t>
      </w:r>
      <w:r w:rsidR="00C8727B" w:rsidRPr="00A45A01">
        <w:t xml:space="preserve"> deficiencies</w:t>
      </w:r>
      <w:r w:rsidR="000166F1" w:rsidRPr="00A45A01">
        <w:t xml:space="preserve"> and </w:t>
      </w:r>
      <w:r w:rsidR="000E2E61" w:rsidRPr="00A45A01">
        <w:t>thereby ac</w:t>
      </w:r>
      <w:r w:rsidR="000166F1" w:rsidRPr="00A45A01">
        <w:t xml:space="preserve">cumulate </w:t>
      </w:r>
      <w:r w:rsidR="000E2E61" w:rsidRPr="00A45A01">
        <w:t>a larger number of friends</w:t>
      </w:r>
      <w:r w:rsidR="001A1F82" w:rsidRPr="00A45A01">
        <w:t>,</w:t>
      </w:r>
      <w:r w:rsidR="00C8727B" w:rsidRPr="00A45A01">
        <w:t xml:space="preserve"> </w:t>
      </w:r>
      <w:r w:rsidR="001A1F82" w:rsidRPr="00A45A01">
        <w:t xml:space="preserve">considering </w:t>
      </w:r>
      <w:r w:rsidR="001A1F82" w:rsidRPr="00A45A01">
        <w:rPr>
          <w:lang w:eastAsia="ko-KR"/>
        </w:rPr>
        <w:t xml:space="preserve">that number of Facebook friends could </w:t>
      </w:r>
      <w:r w:rsidR="001A1F82" w:rsidRPr="00A45A01">
        <w:t xml:space="preserve">serve as an indicator of sociometric popularity </w:t>
      </w:r>
      <w:r w:rsidR="00DB2BA9" w:rsidRPr="00A45A01">
        <w:fldChar w:fldCharType="begin"/>
      </w:r>
      <w:r w:rsidR="001A1F82" w:rsidRPr="00A45A01">
        <w:instrText xml:space="preserve"> ADDIN EN.CITE &lt;EndNote&gt;&lt;Cite&gt;&lt;Author&gt;Tong&lt;/Author&gt;&lt;Year&gt;2008&lt;/Year&gt;&lt;RecNum&gt;3&lt;/RecNum&gt;&lt;DisplayText&gt;(Tong et al., 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A45A01">
        <w:fldChar w:fldCharType="separate"/>
      </w:r>
      <w:r w:rsidR="001A1F82" w:rsidRPr="00A45A01">
        <w:rPr>
          <w:noProof/>
        </w:rPr>
        <w:t>(Tong et al., 2008)</w:t>
      </w:r>
      <w:r w:rsidR="00DB2BA9" w:rsidRPr="00A45A01">
        <w:fldChar w:fldCharType="end"/>
      </w:r>
      <w:r w:rsidR="001A1F82" w:rsidRPr="00A45A01">
        <w:t xml:space="preserve">. </w:t>
      </w:r>
      <w:r w:rsidR="00E979C6" w:rsidRPr="00A45A01">
        <w:t xml:space="preserve">Labeling such a behavioral tendency as </w:t>
      </w:r>
      <w:r w:rsidR="00E979C6" w:rsidRPr="00A45A01">
        <w:rPr>
          <w:i/>
          <w:iCs/>
        </w:rPr>
        <w:t>social compensatory friending</w:t>
      </w:r>
      <w:r w:rsidR="00E979C6" w:rsidRPr="00A45A01">
        <w:t xml:space="preserve">, we </w:t>
      </w:r>
      <w:r w:rsidR="000166F1" w:rsidRPr="00A45A01">
        <w:t>hypothesize:</w:t>
      </w:r>
    </w:p>
    <w:p w:rsidR="000E2E5C" w:rsidRPr="00A45A01" w:rsidRDefault="000E2E5C" w:rsidP="00BE25FE">
      <w:pPr>
        <w:pStyle w:val="BodyText"/>
        <w:adjustRightInd w:val="0"/>
        <w:snapToGrid w:val="0"/>
        <w:spacing w:after="140"/>
        <w:rPr>
          <w:i/>
          <w:iCs/>
          <w:lang w:eastAsia="ko-KR"/>
        </w:rPr>
      </w:pPr>
      <w:r w:rsidRPr="00A45A01">
        <w:rPr>
          <w:b/>
          <w:bCs/>
          <w:i/>
          <w:iCs/>
        </w:rPr>
        <w:t>H1:</w:t>
      </w:r>
      <w:r w:rsidRPr="00A45A01">
        <w:rPr>
          <w:i/>
          <w:iCs/>
        </w:rPr>
        <w:t xml:space="preserve"> Self-esteem will have a negative association with number of Facebook </w:t>
      </w:r>
      <w:r w:rsidRPr="00A45A01">
        <w:rPr>
          <w:rFonts w:hint="eastAsia"/>
          <w:i/>
          <w:iCs/>
          <w:lang w:eastAsia="ko-KR"/>
        </w:rPr>
        <w:t>f</w:t>
      </w:r>
      <w:r w:rsidRPr="00A45A01">
        <w:rPr>
          <w:i/>
          <w:iCs/>
        </w:rPr>
        <w:t xml:space="preserve">riends. </w:t>
      </w:r>
    </w:p>
    <w:p w:rsidR="000E2E5C" w:rsidRPr="00556ABA" w:rsidRDefault="009B0704" w:rsidP="00CB4C42">
      <w:pPr>
        <w:pStyle w:val="Heading2"/>
        <w:adjustRightInd w:val="0"/>
        <w:snapToGrid w:val="0"/>
        <w:spacing w:before="140" w:after="140"/>
        <w:jc w:val="left"/>
        <w:rPr>
          <w:b/>
          <w:i w:val="0"/>
          <w:iCs w:val="0"/>
        </w:rPr>
      </w:pPr>
      <w:r w:rsidRPr="00556ABA">
        <w:rPr>
          <w:b/>
          <w:i w:val="0"/>
          <w:iCs w:val="0"/>
        </w:rPr>
        <w:t>1</w:t>
      </w:r>
      <w:r w:rsidR="00CB4C42" w:rsidRPr="00556ABA">
        <w:rPr>
          <w:b/>
          <w:i w:val="0"/>
          <w:iCs w:val="0"/>
        </w:rPr>
        <w:t xml:space="preserve">-3. </w:t>
      </w:r>
      <w:r w:rsidR="000E2E5C" w:rsidRPr="00556ABA">
        <w:rPr>
          <w:b/>
          <w:i w:val="0"/>
          <w:iCs w:val="0"/>
        </w:rPr>
        <w:t>The Role of Self-Consciousness (SC): Private versus Public</w:t>
      </w:r>
    </w:p>
    <w:p w:rsidR="000E2E5C" w:rsidRPr="00A45A01" w:rsidRDefault="000E2E5C" w:rsidP="00C951E6">
      <w:pPr>
        <w:pStyle w:val="BodyText"/>
        <w:adjustRightInd w:val="0"/>
        <w:snapToGrid w:val="0"/>
        <w:ind w:firstLine="0"/>
      </w:pPr>
      <w:r w:rsidRPr="001D6A1E">
        <w:rPr>
          <w:color w:val="333399"/>
        </w:rPr>
        <w:tab/>
      </w:r>
      <w:r w:rsidRPr="00A45A01">
        <w:t>While self-esteem concerns evaluation of the self, self-consciousness (SC) entails regulation of the self</w:t>
      </w:r>
      <w:r w:rsidR="005A0DFF" w:rsidRPr="00A45A01">
        <w:t xml:space="preserve"> </w:t>
      </w:r>
      <w:r w:rsidR="00DB2BA9" w:rsidRPr="00A45A01">
        <w:fldChar w:fldCharType="begin"/>
      </w:r>
      <w:r w:rsidR="00C26798" w:rsidRPr="00A45A01">
        <w:instrText xml:space="preserve"> ADDIN EN.CITE &lt;EndNote&gt;&lt;Cite&gt;&lt;Author&gt;Fenigstein&lt;/Author&gt;&lt;Year&gt;1975&lt;/Year&gt;&lt;RecNum&gt;828&lt;/RecNum&gt;&lt;DisplayText&gt;(Fenigstein et al., 1975)&lt;/DisplayText&gt;&lt;record&gt;&lt;rec-number&gt;828&lt;/rec-number&gt;&lt;foreign-keys&gt;&lt;key app="EN" db-id="da595dvxnpv50vevpe9vws2o2v922wwrf55t"&gt;828&lt;/key&gt;&lt;/foreign-keys&gt;&lt;ref-type name="Journal Article"&gt;17&lt;/ref-type&gt;&lt;contributors&gt;&lt;authors&gt;&lt;author&gt;Fenigstein, A.&lt;/author&gt;&lt;author&gt;Scheier, M.F.&lt;/author&gt;&lt;author&gt;Buss, A.H.&lt;/author&gt;&lt;/authors&gt;&lt;/contributors&gt;&lt;titles&gt;&lt;title&gt;Public and private self-consciousness: Assessment and theory&lt;/title&gt;&lt;secondary-title&gt;Journal of consulting and clinical psychology&lt;/secondary-title&gt;&lt;/titles&gt;&lt;periodical&gt;&lt;full-title&gt;Journal of consulting and clinical psychology&lt;/full-title&gt;&lt;/periodical&gt;&lt;pages&gt;522&lt;/pages&gt;&lt;volume&gt;43&lt;/volume&gt;&lt;number&gt;4&lt;/number&gt;&lt;dates&gt;&lt;year&gt;1975&lt;/year&gt;&lt;/dates&gt;&lt;publisher&gt;American Psychological Association&lt;/publisher&gt;&lt;isbn&gt;1939-2117&lt;/isbn&gt;&lt;urls&gt;&lt;/urls&gt;&lt;/record&gt;&lt;/Cite&gt;&lt;/EndNote&gt;</w:instrText>
      </w:r>
      <w:r w:rsidR="00DB2BA9" w:rsidRPr="00A45A01">
        <w:fldChar w:fldCharType="separate"/>
      </w:r>
      <w:r w:rsidR="00C26798" w:rsidRPr="00A45A01">
        <w:rPr>
          <w:noProof/>
        </w:rPr>
        <w:t>(Fenigstein et al., 1975)</w:t>
      </w:r>
      <w:r w:rsidR="00DB2BA9" w:rsidRPr="00A45A01">
        <w:fldChar w:fldCharType="end"/>
      </w:r>
      <w:r w:rsidR="005A0DFF" w:rsidRPr="00A45A01">
        <w:t>.</w:t>
      </w:r>
      <w:r w:rsidRPr="00A45A01">
        <w:t xml:space="preserve"> When one’s self-relevant awareness is centered on covert aspects of the self (e.g., beliefs, values, and feelings privately held by the self), such introspection-oriented self-awareness is labeled as private SC</w:t>
      </w:r>
      <w:r w:rsidR="005A0DFF" w:rsidRPr="00A45A01">
        <w:t xml:space="preserve"> </w:t>
      </w:r>
      <w:r w:rsidR="00DB2BA9" w:rsidRPr="00A45A01">
        <w:fldChar w:fldCharType="begin"/>
      </w:r>
      <w:r w:rsidR="00712E86" w:rsidRPr="00A45A01">
        <w:instrText xml:space="preserve"> ADDIN EN.CITE &lt;EndNote&gt;&lt;Cite&gt;&lt;Author&gt;Carducci&lt;/Author&gt;&lt;Year&gt;2009&lt;/Year&gt;&lt;RecNum&gt;836&lt;/RecNum&gt;&lt;DisplayText&gt;(Carducci, 2009)&lt;/DisplayText&gt;&lt;record&gt;&lt;rec-number&gt;836&lt;/rec-number&gt;&lt;foreign-keys&gt;&lt;key app="EN" db-id="da595dvxnpv50vevpe9vws2o2v922wwrf55t"&gt;836&lt;/key&gt;&lt;/foreign-keys&gt;&lt;ref-type name="Book"&gt;6&lt;/ref-type&gt;&lt;contributors&gt;&lt;authors&gt;&lt;author&gt;Carducci, B.J.&lt;/author&gt;&lt;/authors&gt;&lt;/contributors&gt;&lt;titles&gt;&lt;title&gt;The psychology of personality: Viewpoints, research, and applications&lt;/title&gt;&lt;/titles&gt;&lt;dates&gt;&lt;year&gt;2009&lt;/year&gt;&lt;/dates&gt;&lt;pub-location&gt;West Sussex&lt;/pub-location&gt;&lt;publisher&gt;Wiley-Blackwell&lt;/publisher&gt;&lt;isbn&gt;1405136359&lt;/isbn&gt;&lt;urls&gt;&lt;/urls&gt;&lt;/record&gt;&lt;/Cite&gt;&lt;/EndNote&gt;</w:instrText>
      </w:r>
      <w:r w:rsidR="00DB2BA9" w:rsidRPr="00A45A01">
        <w:fldChar w:fldCharType="separate"/>
      </w:r>
      <w:r w:rsidR="00712E86" w:rsidRPr="00A45A01">
        <w:rPr>
          <w:noProof/>
        </w:rPr>
        <w:t>(Carducci, 2009)</w:t>
      </w:r>
      <w:r w:rsidR="00DB2BA9" w:rsidRPr="00A45A01">
        <w:fldChar w:fldCharType="end"/>
      </w:r>
      <w:r w:rsidR="00D94850" w:rsidRPr="00A45A01">
        <w:t>. Individuals</w:t>
      </w:r>
      <w:r w:rsidRPr="00A45A01">
        <w:t xml:space="preserve"> high in private SC </w:t>
      </w:r>
      <w:r w:rsidR="00D94850" w:rsidRPr="00A45A01">
        <w:t xml:space="preserve">tend to </w:t>
      </w:r>
      <w:r w:rsidRPr="00A45A01">
        <w:t>regulate their behavior based on their inner feelings and convictions</w:t>
      </w:r>
      <w:r w:rsidR="005A0DFF" w:rsidRPr="00A45A01">
        <w:t xml:space="preserve"> </w:t>
      </w:r>
      <w:r w:rsidR="00DB2BA9" w:rsidRPr="00A45A01">
        <w:fldChar w:fldCharType="begin"/>
      </w:r>
      <w:r w:rsidR="004F780F" w:rsidRPr="00A45A01">
        <w:instrText xml:space="preserve"> ADDIN EN.CITE &lt;EndNote&gt;&lt;Cite&gt;&lt;Author&gt;Scheier&lt;/Author&gt;&lt;Year&gt;1978&lt;/Year&gt;&lt;RecNum&gt;947&lt;/RecNum&gt;&lt;DisplayText&gt;(Fenigstein et al., 1975; Scheier, Buss, &amp;amp; Buss, 1978)&lt;/DisplayText&gt;&lt;record&gt;&lt;rec-number&gt;947&lt;/rec-number&gt;&lt;foreign-keys&gt;&lt;key app="EN" db-id="da595dvxnpv50vevpe9vws2o2v922wwrf55t"&gt;947&lt;/key&gt;&lt;/foreign-keys&gt;&lt;ref-type name="Journal Article"&gt;17&lt;/ref-type&gt;&lt;contributors&gt;&lt;authors&gt;&lt;author&gt;Scheier, M.&lt;/author&gt;&lt;author&gt;Buss, A.H.&lt;/author&gt;&lt;author&gt;Buss, D.M.&lt;/author&gt;&lt;/authors&gt;&lt;/contributors&gt;&lt;titles&gt;&lt;title&gt;Self-consciousness, self-report of aggressiveness, and aggression&lt;/title&gt;&lt;secondary-title&gt;Journal of Research in Personality&lt;/secondary-title&gt;&lt;/titles&gt;&lt;periodical&gt;&lt;full-title&gt;Journal of Research in Personality&lt;/full-title&gt;&lt;/periodical&gt;&lt;pages&gt;133-140&lt;/pages&gt;&lt;volume&gt;12&lt;/volume&gt;&lt;number&gt;2&lt;/number&gt;&lt;dates&gt;&lt;year&gt;1978&lt;/year&gt;&lt;/dates&gt;&lt;publisher&gt;Elsevier&lt;/publisher&gt;&lt;isbn&gt;0092-6566&lt;/isbn&gt;&lt;urls&gt;&lt;/urls&gt;&lt;/record&gt;&lt;/Cite&gt;&lt;Cite&gt;&lt;Author&gt;Fenigstein&lt;/Author&gt;&lt;Year&gt;1975&lt;/Year&gt;&lt;RecNum&gt;828&lt;/RecNum&gt;&lt;record&gt;&lt;rec-number&gt;828&lt;/rec-number&gt;&lt;foreign-keys&gt;&lt;key app="EN" db-id="da595dvxnpv50vevpe9vws2o2v922wwrf55t"&gt;828&lt;/key&gt;&lt;/foreign-keys&gt;&lt;ref-type name="Journal Article"&gt;17&lt;/ref-type&gt;&lt;contributors&gt;&lt;authors&gt;&lt;author&gt;Fenigstein, A.&lt;/author&gt;&lt;author&gt;Scheier, M.F.&lt;/author&gt;&lt;author&gt;Buss, A.H.&lt;/author&gt;&lt;/authors&gt;&lt;/contributors&gt;&lt;titles&gt;&lt;title&gt;Public and private self-consciousness: Assessment and theory&lt;/title&gt;&lt;secondary-title&gt;Journal of consulting and clinical psychology&lt;/secondary-title&gt;&lt;/titles&gt;&lt;periodical&gt;&lt;full-title&gt;Journal of consulting and clinical psychology&lt;/full-title&gt;&lt;/periodical&gt;&lt;pages&gt;522&lt;/pages&gt;&lt;volume&gt;43&lt;/volume&gt;&lt;number&gt;4&lt;/number&gt;&lt;dates&gt;&lt;year&gt;1975&lt;/year&gt;&lt;/dates&gt;&lt;publisher&gt;American Psychological Association&lt;/publisher&gt;&lt;isbn&gt;1939-2117&lt;/isbn&gt;&lt;urls&gt;&lt;/urls&gt;&lt;/record&gt;&lt;/Cite&gt;&lt;/EndNote&gt;</w:instrText>
      </w:r>
      <w:r w:rsidR="00DB2BA9" w:rsidRPr="00A45A01">
        <w:fldChar w:fldCharType="separate"/>
      </w:r>
      <w:r w:rsidR="004F780F" w:rsidRPr="00A45A01">
        <w:rPr>
          <w:noProof/>
        </w:rPr>
        <w:t>(Fenigstein et al., 1975; Scheier, Buss, &amp; Buss, 1978)</w:t>
      </w:r>
      <w:r w:rsidR="00DB2BA9" w:rsidRPr="00A45A01">
        <w:fldChar w:fldCharType="end"/>
      </w:r>
      <w:r w:rsidR="00D94850" w:rsidRPr="00A45A01">
        <w:t xml:space="preserve">; hence, </w:t>
      </w:r>
      <w:r w:rsidR="004F0994">
        <w:t>they are more likely to</w:t>
      </w:r>
      <w:r w:rsidRPr="00A45A01">
        <w:t xml:space="preserve"> resist social pressure and behave consistently with their own privately held attitudes/beliefs than those who are low in private SC. </w:t>
      </w:r>
      <w:del w:id="8" w:author="David Moore" w:date="2011-11-26T01:06:00Z">
        <w:r w:rsidRPr="00A45A01" w:rsidDel="003B3C42">
          <w:delText xml:space="preserve">By </w:delText>
        </w:r>
      </w:del>
      <w:ins w:id="9" w:author="David Moore" w:date="2011-11-26T01:06:00Z">
        <w:r w:rsidR="003B3C42">
          <w:t>In</w:t>
        </w:r>
        <w:r w:rsidR="003B3C42" w:rsidRPr="00A45A01">
          <w:t xml:space="preserve"> </w:t>
        </w:r>
      </w:ins>
      <w:r w:rsidRPr="00A45A01">
        <w:t xml:space="preserve">contrast, public SC </w:t>
      </w:r>
      <w:r w:rsidRPr="00A45A01">
        <w:rPr>
          <w:rFonts w:hint="eastAsia"/>
          <w:lang w:eastAsia="ko-KR"/>
        </w:rPr>
        <w:t xml:space="preserve">refers to </w:t>
      </w:r>
      <w:r w:rsidRPr="00A45A01">
        <w:t>the self-attention centered on “matters of public display” of the self</w:t>
      </w:r>
      <w:r w:rsidR="005A0DFF" w:rsidRPr="00A45A01">
        <w:t xml:space="preserve"> </w:t>
      </w:r>
      <w:r w:rsidR="00DB2BA9" w:rsidRPr="00A45A01">
        <w:fldChar w:fldCharType="begin"/>
      </w:r>
      <w:r w:rsidR="004F780F" w:rsidRPr="00A45A01">
        <w:instrText xml:space="preserve"> ADDIN EN.CITE &lt;EndNote&gt;&lt;Cite&gt;&lt;Author&gt;Scheier&lt;/Author&gt;&lt;Year&gt;1985&lt;/Year&gt;&lt;RecNum&gt;827&lt;/RecNum&gt;&lt;Suffix&gt;`, p. 687&lt;/Suffix&gt;&lt;DisplayText&gt;(Scheier &amp;amp; Carver, 1985, p. 687)&lt;/DisplayText&gt;&lt;record&gt;&lt;rec-number&gt;827&lt;/rec-number&gt;&lt;foreign-keys&gt;&lt;key app="EN" db-id="da595dvxnpv50vevpe9vws2o2v922wwrf55t"&gt;827&lt;/key&gt;&lt;/foreign-keys&gt;&lt;ref-type name="Journal Article"&gt;17&lt;/ref-type&gt;&lt;contributors&gt;&lt;authors&gt;&lt;author&gt;Scheier, M.&lt;/author&gt;&lt;author&gt;Carver, C. S.&lt;/author&gt;&lt;/authors&gt;&lt;/contributors&gt;&lt;titles&gt;&lt;title&gt;The self-consciousness scale: A revised version for use with general populations&lt;/title&gt;&lt;secondary-title&gt;Journal of Applied Social Psychology&lt;/secondary-title&gt;&lt;/titles&gt;&lt;periodical&gt;&lt;full-title&gt;Journal of Applied Social Psychology&lt;/full-title&gt;&lt;/periodical&gt;&lt;pages&gt;687-699&lt;/pages&gt;&lt;volume&gt;15&lt;/volume&gt;&lt;dates&gt;&lt;year&gt;1985&lt;/year&gt;&lt;/dates&gt;&lt;urls&gt;&lt;/urls&gt;&lt;/record&gt;&lt;/Cite&gt;&lt;/EndNote&gt;</w:instrText>
      </w:r>
      <w:r w:rsidR="00DB2BA9" w:rsidRPr="00A45A01">
        <w:fldChar w:fldCharType="separate"/>
      </w:r>
      <w:r w:rsidR="004F780F" w:rsidRPr="00A45A01">
        <w:rPr>
          <w:noProof/>
        </w:rPr>
        <w:t>(Scheier &amp; Carver, 1985, p. 687)</w:t>
      </w:r>
      <w:r w:rsidR="00DB2BA9" w:rsidRPr="00A45A01">
        <w:fldChar w:fldCharType="end"/>
      </w:r>
      <w:r w:rsidR="00BA16A0" w:rsidRPr="00A45A01">
        <w:t xml:space="preserve">; hence, individuals </w:t>
      </w:r>
      <w:r w:rsidRPr="00A45A01">
        <w:t>high</w:t>
      </w:r>
      <w:r w:rsidR="00A45A01">
        <w:t xml:space="preserve"> in public SC tend to</w:t>
      </w:r>
      <w:r w:rsidRPr="00A45A01">
        <w:t xml:space="preserve"> </w:t>
      </w:r>
      <w:r w:rsidR="00C951E6" w:rsidRPr="00A45A01">
        <w:t>conform to the norm and tend to be more</w:t>
      </w:r>
      <w:r w:rsidRPr="00A45A01">
        <w:t xml:space="preserve"> sensitive to how they are v</w:t>
      </w:r>
      <w:r w:rsidR="00C951E6" w:rsidRPr="00A45A01">
        <w:t>iewed by others</w:t>
      </w:r>
      <w:r w:rsidR="00697F13">
        <w:t xml:space="preserve"> when compared with</w:t>
      </w:r>
      <w:r w:rsidR="00C951E6" w:rsidRPr="00A45A01">
        <w:t xml:space="preserve"> those who are low in public SC.</w:t>
      </w:r>
    </w:p>
    <w:p w:rsidR="000E2E5C" w:rsidRPr="0086131E" w:rsidRDefault="000E2E5C" w:rsidP="003A1668">
      <w:pPr>
        <w:pStyle w:val="BodyText"/>
        <w:adjustRightInd w:val="0"/>
        <w:snapToGrid w:val="0"/>
        <w:ind w:firstLine="0"/>
      </w:pPr>
      <w:r w:rsidRPr="001D6A1E">
        <w:rPr>
          <w:color w:val="333399"/>
        </w:rPr>
        <w:tab/>
      </w:r>
      <w:r w:rsidR="00D74C37" w:rsidRPr="005F6842">
        <w:t>Considering the aforementioned characteristics of private versus public SC, w</w:t>
      </w:r>
      <w:r w:rsidRPr="005F6842">
        <w:t>e predict</w:t>
      </w:r>
      <w:r w:rsidRPr="001D6A1E">
        <w:rPr>
          <w:color w:val="333399"/>
        </w:rPr>
        <w:t xml:space="preserve"> </w:t>
      </w:r>
      <w:r w:rsidRPr="005F6842">
        <w:t xml:space="preserve">that both </w:t>
      </w:r>
      <w:r w:rsidR="00331007" w:rsidRPr="005F6842">
        <w:t xml:space="preserve">types of self-consciousness </w:t>
      </w:r>
      <w:r w:rsidRPr="005F6842">
        <w:t>would play a critical role in determining how actively one engages in friending</w:t>
      </w:r>
      <w:r w:rsidRPr="00BD5C7D">
        <w:t xml:space="preserve">. </w:t>
      </w:r>
      <w:r w:rsidR="006F041A">
        <w:t>As for private SC, p</w:t>
      </w:r>
      <w:r w:rsidRPr="00BD5C7D">
        <w:t>eople who are high</w:t>
      </w:r>
      <w:r w:rsidR="006F041A">
        <w:t>er</w:t>
      </w:r>
      <w:r w:rsidRPr="00BD5C7D">
        <w:t xml:space="preserve"> in private </w:t>
      </w:r>
      <w:r w:rsidR="006F041A">
        <w:t xml:space="preserve">SC – </w:t>
      </w:r>
      <w:r w:rsidRPr="00BD5C7D">
        <w:t xml:space="preserve">who tend to act according to </w:t>
      </w:r>
      <w:proofErr w:type="gramStart"/>
      <w:r w:rsidRPr="00BD5C7D">
        <w:t>th</w:t>
      </w:r>
      <w:r w:rsidR="006F041A">
        <w:t>eir</w:t>
      </w:r>
      <w:proofErr w:type="gramEnd"/>
      <w:r w:rsidR="006F041A">
        <w:t xml:space="preserve"> privately held feelings/</w:t>
      </w:r>
      <w:r w:rsidRPr="00BD5C7D">
        <w:t>beliefs and be resista</w:t>
      </w:r>
      <w:r w:rsidR="006F041A">
        <w:t xml:space="preserve">nt to social norms and pressure – </w:t>
      </w:r>
      <w:r w:rsidRPr="00BD5C7D">
        <w:t xml:space="preserve">may be less active in friending. Facebook users are often faced with situations in which they find it </w:t>
      </w:r>
      <w:r w:rsidRPr="006F041A">
        <w:t>difficult to refuse a friend request sent by someone they know</w:t>
      </w:r>
      <w:r w:rsidR="005A0DFF" w:rsidRPr="006F041A">
        <w:t xml:space="preserve"> </w:t>
      </w:r>
      <w:r w:rsidR="00DB2BA9" w:rsidRPr="006F041A">
        <w:fldChar w:fldCharType="begin"/>
      </w:r>
      <w:r w:rsidR="00712E86" w:rsidRPr="006F041A">
        <w:instrText xml:space="preserve"> ADDIN EN.CITE &lt;EndNote&gt;&lt;Cite&gt;&lt;Author&gt;boyd&lt;/Author&gt;&lt;Year&gt;2007&lt;/Year&gt;&lt;RecNum&gt;12&lt;/RecNum&gt;&lt;DisplayText&gt;(boyd &amp;amp; Ellison, 2007)&lt;/DisplayText&gt;&lt;record&gt;&lt;rec-number&gt;12&lt;/rec-number&gt;&lt;foreign-keys&gt;&lt;key app="EN" db-id="da595dvxnpv50vevpe9vws2o2v922wwrf55t"&gt;12&lt;/key&gt;&lt;/foreign-keys&gt;&lt;ref-type name="Journal Article"&gt;17&lt;/ref-type&gt;&lt;contributors&gt;&lt;authors&gt;&lt;author&gt;boyd, D.&lt;/author&gt;&lt;author&gt;Ellison, N. B.&lt;/author&gt;&lt;/authors&gt;&lt;/contributors&gt;&lt;titles&gt;&lt;title&gt;Social network sites: Definition, history, and scholarship&lt;/title&gt;&lt;secondary-title&gt;Journal of Computer-Mediated Communication&lt;/secondary-title&gt;&lt;/titles&gt;&lt;periodical&gt;&lt;full-title&gt;Journal of Computer-Mediated Communication&lt;/full-title&gt;&lt;/periodical&gt;&lt;pages&gt;210-230&lt;/pages&gt;&lt;volume&gt;13&lt;/volume&gt;&lt;number&gt;1&lt;/number&gt;&lt;dates&gt;&lt;year&gt;2007&lt;/year&gt;&lt;/dates&gt;&lt;publisher&gt;Citeseer&lt;/publisher&gt;&lt;urls&gt;&lt;/urls&gt;&lt;research-notes&gt;&lt;style face="normal" font="default" size="100%"&gt;&amp;quot;Donath and boyd (2004) extended this to suggest that &lt;/style&gt;&lt;style face="normal" font="default" charset="129" size="100%"&gt;‘‘public&amp;#xD;displays of connection’’ serve as important identity signals that help people navigate&amp;#xD;the networked social world, in that an extended network may serve to validate identity&amp;#xD;information presented in proﬁles.&lt;/style&gt;&lt;style face="normal" font="default" size="100%"&gt;&amp;quot;&lt;/style&gt;&lt;/research-notes&gt;&lt;/record&gt;&lt;/Cite&gt;&lt;/EndNote&gt;</w:instrText>
      </w:r>
      <w:r w:rsidR="00DB2BA9" w:rsidRPr="006F041A">
        <w:fldChar w:fldCharType="separate"/>
      </w:r>
      <w:r w:rsidR="00712E86" w:rsidRPr="006F041A">
        <w:rPr>
          <w:noProof/>
        </w:rPr>
        <w:t>(boyd &amp; Ellison, 2007)</w:t>
      </w:r>
      <w:r w:rsidR="00DB2BA9" w:rsidRPr="006F041A">
        <w:fldChar w:fldCharType="end"/>
      </w:r>
      <w:r w:rsidR="005A0DFF" w:rsidRPr="006F041A">
        <w:t>,</w:t>
      </w:r>
      <w:r w:rsidRPr="006F041A">
        <w:t xml:space="preserve"> as “social norms inhibit refusals to friend requests”</w:t>
      </w:r>
      <w:r w:rsidR="007B6CBA">
        <w:t xml:space="preserve"> </w:t>
      </w:r>
      <w:r w:rsidR="00DB2BA9" w:rsidRPr="006F041A">
        <w:fldChar w:fldCharType="begin"/>
      </w:r>
      <w:r w:rsidR="00C26798" w:rsidRPr="006F041A">
        <w:instrText xml:space="preserve"> ADDIN EN.CITE &lt;EndNote&gt;&lt;Cite&gt;&lt;Author&gt;Tong&lt;/Author&gt;&lt;Year&gt;2008&lt;/Year&gt;&lt;RecNum&gt;3&lt;/RecNum&gt;&lt;Suffix&gt;`, p. 538&lt;/Suffix&gt;&lt;DisplayText&gt;(Tong et al., 2008, p. 538)&lt;/DisplayText&gt;&lt;record&gt;&lt;rec-number&gt;3&lt;/rec-number&gt;&lt;foreign-keys&gt;&lt;key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6F041A">
        <w:fldChar w:fldCharType="separate"/>
      </w:r>
      <w:r w:rsidR="00C26798" w:rsidRPr="006F041A">
        <w:rPr>
          <w:noProof/>
        </w:rPr>
        <w:t>(Tong et al., 2008, p. 538)</w:t>
      </w:r>
      <w:r w:rsidR="00DB2BA9" w:rsidRPr="006F041A">
        <w:fldChar w:fldCharType="end"/>
      </w:r>
      <w:r w:rsidR="00526857" w:rsidRPr="006F041A">
        <w:t xml:space="preserve">. </w:t>
      </w:r>
      <w:r w:rsidR="006F041A" w:rsidRPr="00D9524D">
        <w:t>Given the</w:t>
      </w:r>
      <w:r w:rsidR="009E4241" w:rsidRPr="00D9524D">
        <w:t xml:space="preserve"> </w:t>
      </w:r>
      <w:r w:rsidR="00791B1F" w:rsidRPr="00D9524D">
        <w:t>social norms and pressure</w:t>
      </w:r>
      <w:r w:rsidR="006F041A" w:rsidRPr="00D9524D">
        <w:t xml:space="preserve"> associated with friending practices on </w:t>
      </w:r>
      <w:r w:rsidR="006F041A" w:rsidRPr="007B6CBA">
        <w:t>Facebook</w:t>
      </w:r>
      <w:r w:rsidR="007B6CBA" w:rsidRPr="007B6CBA">
        <w:t xml:space="preserve"> (e.g., it is rude to refuse friend requests)</w:t>
      </w:r>
      <w:r w:rsidR="00791B1F" w:rsidRPr="007B6CBA">
        <w:t>,</w:t>
      </w:r>
      <w:r w:rsidR="00526857" w:rsidRPr="007B6CBA">
        <w:t xml:space="preserve"> </w:t>
      </w:r>
      <w:r w:rsidR="00E06BF5" w:rsidRPr="007B6CBA">
        <w:t xml:space="preserve">it is possible to predict that </w:t>
      </w:r>
      <w:r w:rsidRPr="007B6CBA">
        <w:t>those who are high</w:t>
      </w:r>
      <w:r w:rsidR="00526857" w:rsidRPr="007B6CBA">
        <w:t>e</w:t>
      </w:r>
      <w:r w:rsidR="00526857" w:rsidRPr="00D9524D">
        <w:t>r</w:t>
      </w:r>
      <w:r w:rsidRPr="00D9524D">
        <w:t xml:space="preserve"> in private SC are more likely to ignore or refuse friend requests from people they do not want to become friends with</w:t>
      </w:r>
      <w:r w:rsidR="00D9524D">
        <w:t xml:space="preserve"> and thus accumulate a smaller number of friends</w:t>
      </w:r>
      <w:r w:rsidR="00C6309B" w:rsidRPr="0086131E">
        <w:t xml:space="preserve">. </w:t>
      </w:r>
      <w:r w:rsidRPr="0086131E">
        <w:t xml:space="preserve">By contrast, </w:t>
      </w:r>
      <w:r w:rsidR="00A25613" w:rsidRPr="0086131E">
        <w:t xml:space="preserve">Facebook </w:t>
      </w:r>
      <w:r w:rsidRPr="0086131E">
        <w:t>users who are high</w:t>
      </w:r>
      <w:r w:rsidR="00991DFE" w:rsidRPr="0086131E">
        <w:t>er</w:t>
      </w:r>
      <w:r w:rsidRPr="0086131E">
        <w:t xml:space="preserve"> in public SC</w:t>
      </w:r>
      <w:r w:rsidR="00A25613" w:rsidRPr="0086131E">
        <w:t xml:space="preserve"> </w:t>
      </w:r>
      <w:r w:rsidRPr="0086131E">
        <w:t xml:space="preserve">are more likely to </w:t>
      </w:r>
      <w:r w:rsidR="00A25613" w:rsidRPr="0086131E">
        <w:t>accept friend</w:t>
      </w:r>
      <w:r w:rsidRPr="0086131E">
        <w:t xml:space="preserve"> request</w:t>
      </w:r>
      <w:r w:rsidR="00A25613" w:rsidRPr="0086131E">
        <w:t>s</w:t>
      </w:r>
      <w:r w:rsidRPr="0086131E">
        <w:t xml:space="preserve"> conforming to the “</w:t>
      </w:r>
      <w:r w:rsidR="00847036" w:rsidRPr="0086131E">
        <w:t xml:space="preserve">social </w:t>
      </w:r>
      <w:r w:rsidRPr="0086131E">
        <w:t>no</w:t>
      </w:r>
      <w:r w:rsidR="00E76479" w:rsidRPr="0086131E">
        <w:t>rm</w:t>
      </w:r>
      <w:r w:rsidR="00847036" w:rsidRPr="0086131E">
        <w:t>s</w:t>
      </w:r>
      <w:r w:rsidR="008F0DCC" w:rsidRPr="0086131E">
        <w:t xml:space="preserve"> and pressure</w:t>
      </w:r>
      <w:r w:rsidR="00E76479" w:rsidRPr="0086131E">
        <w:t>”</w:t>
      </w:r>
      <w:r w:rsidR="00847036" w:rsidRPr="0086131E">
        <w:t xml:space="preserve"> pervasive in the Facebook realm</w:t>
      </w:r>
      <w:r w:rsidR="0034108F" w:rsidRPr="0086131E">
        <w:t>; those who are high</w:t>
      </w:r>
      <w:r w:rsidR="00847036" w:rsidRPr="0086131E">
        <w:t xml:space="preserve"> in public SC</w:t>
      </w:r>
      <w:r w:rsidR="006740FD" w:rsidRPr="0086131E">
        <w:t xml:space="preserve"> </w:t>
      </w:r>
      <w:r w:rsidR="00847036" w:rsidRPr="0086131E">
        <w:t xml:space="preserve">are also more likely to engage in active friending </w:t>
      </w:r>
      <w:r w:rsidR="00271C09" w:rsidRPr="0086131E">
        <w:t>as an attempt to</w:t>
      </w:r>
      <w:r w:rsidR="00D52A6B" w:rsidRPr="0086131E">
        <w:t xml:space="preserve"> </w:t>
      </w:r>
      <w:r w:rsidRPr="0086131E">
        <w:t>look popular to others</w:t>
      </w:r>
      <w:r w:rsidR="00F43B8A" w:rsidRPr="0086131E">
        <w:t xml:space="preserve"> as an attempt to</w:t>
      </w:r>
      <w:r w:rsidR="0025133E" w:rsidRPr="0086131E">
        <w:t xml:space="preserve"> construct a positive public self-image</w:t>
      </w:r>
      <w:r w:rsidRPr="0086131E">
        <w:t>. We thus hypothesize:</w:t>
      </w:r>
    </w:p>
    <w:p w:rsidR="000E2E5C" w:rsidRPr="0086131E" w:rsidRDefault="000E2E5C" w:rsidP="000E2E5C">
      <w:pPr>
        <w:pStyle w:val="BodyText"/>
        <w:adjustRightInd w:val="0"/>
        <w:snapToGrid w:val="0"/>
        <w:rPr>
          <w:i/>
          <w:iCs/>
        </w:rPr>
      </w:pPr>
      <w:r w:rsidRPr="0086131E">
        <w:rPr>
          <w:b/>
          <w:bCs/>
          <w:i/>
          <w:iCs/>
        </w:rPr>
        <w:t>H2:</w:t>
      </w:r>
      <w:r w:rsidRPr="0086131E">
        <w:rPr>
          <w:i/>
          <w:iCs/>
        </w:rPr>
        <w:t xml:space="preserve"> Private SC will have a negative association with number of Facebook </w:t>
      </w:r>
      <w:r w:rsidRPr="0086131E">
        <w:rPr>
          <w:rFonts w:hint="eastAsia"/>
          <w:i/>
          <w:iCs/>
          <w:lang w:eastAsia="ko-KR"/>
        </w:rPr>
        <w:t>f</w:t>
      </w:r>
      <w:r w:rsidRPr="0086131E">
        <w:rPr>
          <w:i/>
          <w:iCs/>
        </w:rPr>
        <w:t>riends.</w:t>
      </w:r>
    </w:p>
    <w:p w:rsidR="000E2E5C" w:rsidRPr="0086131E" w:rsidRDefault="000E2E5C" w:rsidP="00BE25FE">
      <w:pPr>
        <w:pStyle w:val="BodyText"/>
        <w:adjustRightInd w:val="0"/>
        <w:snapToGrid w:val="0"/>
        <w:spacing w:after="140"/>
        <w:rPr>
          <w:i/>
          <w:iCs/>
          <w:lang w:eastAsia="ko-KR"/>
        </w:rPr>
      </w:pPr>
      <w:r w:rsidRPr="0086131E">
        <w:rPr>
          <w:b/>
          <w:bCs/>
          <w:i/>
          <w:iCs/>
        </w:rPr>
        <w:t>H3:</w:t>
      </w:r>
      <w:r w:rsidRPr="0086131E">
        <w:rPr>
          <w:i/>
          <w:iCs/>
        </w:rPr>
        <w:t xml:space="preserve"> Public SC will have a positive association with number of Facebook </w:t>
      </w:r>
      <w:r w:rsidRPr="0086131E">
        <w:rPr>
          <w:rFonts w:hint="eastAsia"/>
          <w:i/>
          <w:iCs/>
          <w:lang w:eastAsia="ko-KR"/>
        </w:rPr>
        <w:t>f</w:t>
      </w:r>
      <w:r w:rsidRPr="0086131E">
        <w:rPr>
          <w:i/>
          <w:iCs/>
        </w:rPr>
        <w:t>riends.</w:t>
      </w:r>
    </w:p>
    <w:p w:rsidR="000E2E5C" w:rsidRPr="00B47BBE" w:rsidRDefault="009B0704" w:rsidP="00CB4C42">
      <w:pPr>
        <w:pStyle w:val="Heading2"/>
        <w:adjustRightInd w:val="0"/>
        <w:snapToGrid w:val="0"/>
        <w:spacing w:before="140" w:after="140"/>
        <w:jc w:val="left"/>
        <w:rPr>
          <w:b/>
          <w:i w:val="0"/>
          <w:iCs w:val="0"/>
        </w:rPr>
      </w:pPr>
      <w:r>
        <w:rPr>
          <w:b/>
          <w:i w:val="0"/>
          <w:iCs w:val="0"/>
        </w:rPr>
        <w:t>1</w:t>
      </w:r>
      <w:r w:rsidR="00CB4C42" w:rsidRPr="00B47BBE">
        <w:rPr>
          <w:b/>
          <w:i w:val="0"/>
          <w:iCs w:val="0"/>
        </w:rPr>
        <w:t xml:space="preserve">-4. </w:t>
      </w:r>
      <w:r w:rsidR="000E2E5C" w:rsidRPr="00B47BBE">
        <w:rPr>
          <w:b/>
          <w:i w:val="0"/>
          <w:iCs w:val="0"/>
        </w:rPr>
        <w:t>Public Self-Consciousness as a Moderator of Social Compensatory Friending</w:t>
      </w:r>
    </w:p>
    <w:p w:rsidR="000E2E5C" w:rsidRPr="00E47B80" w:rsidRDefault="000E2E5C" w:rsidP="00394BEA">
      <w:pPr>
        <w:pStyle w:val="BodyText"/>
        <w:adjustRightInd w:val="0"/>
        <w:snapToGrid w:val="0"/>
        <w:ind w:firstLine="0"/>
        <w:rPr>
          <w:lang w:eastAsia="ko-KR"/>
        </w:rPr>
      </w:pPr>
      <w:r w:rsidRPr="001F6679">
        <w:rPr>
          <w:color w:val="333399"/>
        </w:rPr>
        <w:tab/>
      </w:r>
      <w:r w:rsidRPr="00DA20B2">
        <w:t xml:space="preserve">We further predict that </w:t>
      </w:r>
      <w:r w:rsidR="007458C7">
        <w:t>the relationship between self-esteem and number of Facebook friends would vary depen</w:t>
      </w:r>
      <w:r w:rsidR="00270670">
        <w:t>ding on the levels of public SC</w:t>
      </w:r>
      <w:r w:rsidR="006A36B9">
        <w:t xml:space="preserve">. </w:t>
      </w:r>
      <w:r w:rsidRPr="00DA20B2">
        <w:rPr>
          <w:lang w:eastAsia="ko-KR"/>
        </w:rPr>
        <w:t xml:space="preserve">Specifically, we expect </w:t>
      </w:r>
      <w:r w:rsidR="004A446D">
        <w:rPr>
          <w:lang w:eastAsia="ko-KR"/>
        </w:rPr>
        <w:t>that social compensatory friending</w:t>
      </w:r>
      <w:r w:rsidR="007A5D1B">
        <w:rPr>
          <w:lang w:eastAsia="ko-KR"/>
        </w:rPr>
        <w:t xml:space="preserve"> (as indicated by a negative association between self-esteem and number of Facebook friends)</w:t>
      </w:r>
      <w:r w:rsidRPr="00DA20B2">
        <w:rPr>
          <w:lang w:eastAsia="ko-KR"/>
        </w:rPr>
        <w:t xml:space="preserve"> is more likely to be exhibited by Facebook users</w:t>
      </w:r>
      <w:r w:rsidR="00124622" w:rsidRPr="00DA20B2">
        <w:rPr>
          <w:lang w:eastAsia="ko-KR"/>
        </w:rPr>
        <w:t xml:space="preserve"> who are highly concerned with </w:t>
      </w:r>
      <w:r w:rsidRPr="00DA20B2">
        <w:rPr>
          <w:lang w:eastAsia="ko-KR"/>
        </w:rPr>
        <w:t>the impression they make on other people</w:t>
      </w:r>
      <w:r w:rsidR="004A446D">
        <w:rPr>
          <w:lang w:eastAsia="ko-KR"/>
        </w:rPr>
        <w:t>. Individuals with high levels of public SC</w:t>
      </w:r>
      <w:r w:rsidR="0035264C">
        <w:rPr>
          <w:lang w:eastAsia="ko-KR"/>
        </w:rPr>
        <w:t xml:space="preserve">, </w:t>
      </w:r>
      <w:r w:rsidRPr="00125EDC">
        <w:rPr>
          <w:lang w:eastAsia="ko-KR"/>
        </w:rPr>
        <w:t xml:space="preserve">whose behavior tends to be regulated by their public </w:t>
      </w:r>
      <w:r w:rsidR="00780314">
        <w:rPr>
          <w:lang w:eastAsia="ko-KR"/>
        </w:rPr>
        <w:t>self-</w:t>
      </w:r>
      <w:r w:rsidRPr="00125EDC">
        <w:rPr>
          <w:lang w:eastAsia="ko-KR"/>
        </w:rPr>
        <w:t>imag</w:t>
      </w:r>
      <w:r w:rsidR="005A0DFF" w:rsidRPr="00125EDC">
        <w:rPr>
          <w:lang w:eastAsia="ko-KR"/>
        </w:rPr>
        <w:t xml:space="preserve">e and </w:t>
      </w:r>
      <w:r w:rsidR="00874149" w:rsidRPr="00125EDC">
        <w:rPr>
          <w:lang w:eastAsia="ko-KR"/>
        </w:rPr>
        <w:t xml:space="preserve">by </w:t>
      </w:r>
      <w:r w:rsidR="005A0DFF" w:rsidRPr="00125EDC">
        <w:rPr>
          <w:lang w:eastAsia="ko-KR"/>
        </w:rPr>
        <w:t>“perceived public demands</w:t>
      </w:r>
      <w:r w:rsidRPr="00125EDC">
        <w:rPr>
          <w:lang w:eastAsia="ko-KR"/>
        </w:rPr>
        <w:t>”</w:t>
      </w:r>
      <w:r w:rsidR="005A0DFF" w:rsidRPr="00125EDC">
        <w:rPr>
          <w:lang w:eastAsia="ko-KR"/>
        </w:rPr>
        <w:t xml:space="preserve"> </w:t>
      </w:r>
      <w:r w:rsidR="00DB2BA9" w:rsidRPr="0035264C">
        <w:rPr>
          <w:lang w:eastAsia="ko-KR"/>
        </w:rPr>
        <w:fldChar w:fldCharType="begin"/>
      </w:r>
      <w:r w:rsidR="00C26798" w:rsidRPr="0035264C">
        <w:rPr>
          <w:lang w:eastAsia="ko-KR"/>
        </w:rPr>
        <w:instrText xml:space="preserve"> ADDIN EN.CITE &lt;EndNote&gt;&lt;Cite&gt;&lt;Author&gt;Chang&lt;/Author&gt;&lt;Year&gt;2001&lt;/Year&gt;&lt;RecNum&gt;944&lt;/RecNum&gt;&lt;Suffix&gt;`, p. 342&lt;/Suffix&gt;&lt;DisplayText&gt;(Chang et al., 2001, p. 342)&lt;/DisplayText&gt;&lt;record&gt;&lt;rec-number&gt;944&lt;/rec-number&gt;&lt;foreign-keys&gt;&lt;key app="EN" db-id="da595dvxnpv50vevpe9vws2o2v922wwrf55t"&gt;944&lt;/key&gt;&lt;/foreign-keys&gt;&lt;ref-type name="Journal Article"&gt;17&lt;/ref-type&gt;&lt;contributors&gt;&lt;authors&gt;&lt;author&gt;Chang, Lei&lt;/author&gt;&lt;author&gt;Hau, Kit Tai&lt;/author&gt;&lt;author&gt;Guo, Ai Mei&lt;/author&gt;&lt;/authors&gt;&lt;/contributors&gt;&lt;titles&gt;&lt;title&gt;The Effect of Self-Consciousness on the Expression of Gender Views1&lt;/title&gt;&lt;secondary-title&gt;Journal of Applied Social Psychology&lt;/secondary-title&gt;&lt;/titles&gt;&lt;periodical&gt;&lt;full-title&gt;Journal of Applied Social Psychology&lt;/full-title&gt;&lt;/periodical&gt;&lt;pages&gt;340-351&lt;/pages&gt;&lt;volume&gt;31&lt;/volume&gt;&lt;number&gt;2&lt;/number&gt;&lt;dates&gt;&lt;year&gt;2001&lt;/year&gt;&lt;/dates&gt;&lt;publisher&gt;Blackwell Publishing Ltd&lt;/publisher&gt;&lt;isbn&gt;1559-1816&lt;/isbn&gt;&lt;urls&gt;&lt;related-urls&gt;&lt;url&gt;http://dx.doi.org/10.1111/j.1559-1816.2001.tb00200.x&lt;/url&gt;&lt;/related-urls&gt;&lt;/urls&gt;&lt;electronic-resource-num&gt;10.1111/j.1559-1816.2001.tb00200.x&lt;/electronic-resource-num&gt;&lt;/record&gt;&lt;/Cite&gt;&lt;/EndNote&gt;</w:instrText>
      </w:r>
      <w:r w:rsidR="00DB2BA9" w:rsidRPr="0035264C">
        <w:rPr>
          <w:lang w:eastAsia="ko-KR"/>
        </w:rPr>
        <w:fldChar w:fldCharType="separate"/>
      </w:r>
      <w:r w:rsidR="00C26798" w:rsidRPr="0035264C">
        <w:rPr>
          <w:noProof/>
          <w:lang w:eastAsia="ko-KR"/>
        </w:rPr>
        <w:t>(Chang et al., 2001, p. 342)</w:t>
      </w:r>
      <w:r w:rsidR="00DB2BA9" w:rsidRPr="0035264C">
        <w:rPr>
          <w:lang w:eastAsia="ko-KR"/>
        </w:rPr>
        <w:fldChar w:fldCharType="end"/>
      </w:r>
      <w:r w:rsidR="005A0DFF" w:rsidRPr="0035264C">
        <w:rPr>
          <w:lang w:eastAsia="ko-KR"/>
        </w:rPr>
        <w:t>,</w:t>
      </w:r>
      <w:r w:rsidRPr="0035264C">
        <w:rPr>
          <w:lang w:eastAsia="ko-KR"/>
        </w:rPr>
        <w:t xml:space="preserve"> </w:t>
      </w:r>
      <w:r w:rsidR="0035264C" w:rsidRPr="004A446D">
        <w:rPr>
          <w:lang w:eastAsia="ko-KR"/>
        </w:rPr>
        <w:t xml:space="preserve">may </w:t>
      </w:r>
      <w:r w:rsidR="004A446D">
        <w:rPr>
          <w:lang w:eastAsia="ko-KR"/>
        </w:rPr>
        <w:t xml:space="preserve">be more inclined to </w:t>
      </w:r>
      <w:r w:rsidR="00F35336">
        <w:rPr>
          <w:lang w:eastAsia="ko-KR"/>
        </w:rPr>
        <w:t xml:space="preserve">increase </w:t>
      </w:r>
      <w:r w:rsidR="00520E19" w:rsidRPr="004A446D">
        <w:rPr>
          <w:lang w:eastAsia="ko-KR"/>
        </w:rPr>
        <w:t xml:space="preserve">the number of Facebook friends </w:t>
      </w:r>
      <w:r w:rsidR="004A446D">
        <w:rPr>
          <w:lang w:eastAsia="ko-KR"/>
        </w:rPr>
        <w:t xml:space="preserve">as a </w:t>
      </w:r>
      <w:r w:rsidRPr="004A446D">
        <w:rPr>
          <w:lang w:eastAsia="ko-KR"/>
        </w:rPr>
        <w:t>means to repair their self-esteem</w:t>
      </w:r>
      <w:r w:rsidR="00F35336">
        <w:rPr>
          <w:lang w:eastAsia="ko-KR"/>
        </w:rPr>
        <w:t>, for</w:t>
      </w:r>
      <w:r w:rsidR="00A35A8A">
        <w:rPr>
          <w:lang w:eastAsia="ko-KR"/>
        </w:rPr>
        <w:t xml:space="preserve"> the </w:t>
      </w:r>
      <w:r w:rsidR="004A446D">
        <w:rPr>
          <w:lang w:eastAsia="ko-KR"/>
        </w:rPr>
        <w:t>number</w:t>
      </w:r>
      <w:r w:rsidR="00A841FD">
        <w:rPr>
          <w:lang w:eastAsia="ko-KR"/>
        </w:rPr>
        <w:t xml:space="preserve"> is constantly and publicly displayed </w:t>
      </w:r>
      <w:r w:rsidR="004A446D">
        <w:rPr>
          <w:lang w:eastAsia="ko-KR"/>
        </w:rPr>
        <w:t>on their Facebook profile</w:t>
      </w:r>
      <w:r w:rsidRPr="004A446D">
        <w:rPr>
          <w:lang w:eastAsia="ko-KR"/>
        </w:rPr>
        <w:t xml:space="preserve">. </w:t>
      </w:r>
      <w:r w:rsidR="006A36B9" w:rsidRPr="00F364CF">
        <w:rPr>
          <w:lang w:eastAsia="ko-KR"/>
        </w:rPr>
        <w:t xml:space="preserve">Given this, </w:t>
      </w:r>
      <w:r w:rsidRPr="00F364CF">
        <w:rPr>
          <w:lang w:eastAsia="ko-KR"/>
        </w:rPr>
        <w:t xml:space="preserve">we </w:t>
      </w:r>
      <w:r w:rsidR="004C3AC6" w:rsidRPr="00F364CF">
        <w:rPr>
          <w:lang w:eastAsia="ko-KR"/>
        </w:rPr>
        <w:t>predict that self-estee</w:t>
      </w:r>
      <w:r w:rsidR="006A36B9" w:rsidRPr="00F364CF">
        <w:rPr>
          <w:lang w:eastAsia="ko-KR"/>
        </w:rPr>
        <w:t xml:space="preserve">m and public SC would interact, with public SC </w:t>
      </w:r>
      <w:r w:rsidR="006A36B9" w:rsidRPr="00F364CF">
        <w:t xml:space="preserve">serving as the moderating variable </w:t>
      </w:r>
      <w:r w:rsidR="00DB2BA9" w:rsidRPr="00F364CF">
        <w:fldChar w:fldCharType="begin"/>
      </w:r>
      <w:r w:rsidR="006A36B9" w:rsidRPr="00F364CF">
        <w:instrText xml:space="preserve"> ADDIN EN.CITE &lt;EndNote&gt;&lt;Cite&gt;&lt;Author&gt;Baron&lt;/Author&gt;&lt;Year&gt;1986&lt;/Year&gt;&lt;RecNum&gt;928&lt;/RecNum&gt;&lt;DisplayText&gt;(Baron &amp;amp; Kenny, 1986)&lt;/DisplayText&gt;&lt;record&gt;&lt;rec-number&gt;928&lt;/rec-number&gt;&lt;foreign-keys&gt;&lt;key app="EN" db-id="da595dvxnpv50vevpe9vws2o2v922wwrf55t"&gt;928&lt;/key&gt;&lt;/foreign-keys&gt;&lt;ref-type name="Journal Article"&gt;17&lt;/ref-type&gt;&lt;contributors&gt;&lt;authors&gt;&lt;author&gt;Baron, R.M.&lt;/author&gt;&lt;author&gt;Kenny, D.A.&lt;/author&gt;&lt;/authors&gt;&lt;/contributors&gt;&lt;titles&gt;&lt;title&gt;The moderator–mediator variable distinction in social psychological research: Conceptual, strategic, and statistical considerations&lt;/title&gt;&lt;secondary-title&gt;Journal of Personality and Social Psychology&lt;/secondary-title&gt;&lt;/titles&gt;&lt;periodical&gt;&lt;full-title&gt;Journal of Personality and Social Psychology&lt;/full-title&gt;&lt;/periodical&gt;&lt;pages&gt;1173-1182&lt;/pages&gt;&lt;volume&gt;51&lt;/volume&gt;&lt;dates&gt;&lt;year&gt;1986&lt;/year&gt;&lt;/dates&gt;&lt;publisher&gt;American Psychological Association&lt;/publisher&gt;&lt;isbn&gt;1939-1315&lt;/isbn&gt;&lt;urls&gt;&lt;/urls&gt;&lt;/record&gt;&lt;/Cite&gt;&lt;/EndNote&gt;</w:instrText>
      </w:r>
      <w:r w:rsidR="00DB2BA9" w:rsidRPr="00F364CF">
        <w:fldChar w:fldCharType="separate"/>
      </w:r>
      <w:r w:rsidR="006A36B9" w:rsidRPr="00F364CF">
        <w:rPr>
          <w:noProof/>
        </w:rPr>
        <w:t>(Baron &amp; Kenny, 1986)</w:t>
      </w:r>
      <w:r w:rsidR="00DB2BA9" w:rsidRPr="00F364CF">
        <w:fldChar w:fldCharType="end"/>
      </w:r>
      <w:r w:rsidR="00394BEA" w:rsidRPr="00F364CF">
        <w:t xml:space="preserve"> in </w:t>
      </w:r>
      <w:r w:rsidR="004C3AC6" w:rsidRPr="00F364CF">
        <w:rPr>
          <w:lang w:eastAsia="ko-KR"/>
        </w:rPr>
        <w:t xml:space="preserve">determining the relationship between self-esteem and number of </w:t>
      </w:r>
      <w:r w:rsidR="00394BEA" w:rsidRPr="00F364CF">
        <w:rPr>
          <w:lang w:eastAsia="ko-KR"/>
        </w:rPr>
        <w:t xml:space="preserve">Facebook friends. We thus posit </w:t>
      </w:r>
      <w:r w:rsidRPr="00F364CF">
        <w:rPr>
          <w:lang w:eastAsia="ko-KR"/>
        </w:rPr>
        <w:t>the following hypothesis</w:t>
      </w:r>
      <w:r w:rsidR="00C43233" w:rsidRPr="00F364CF">
        <w:rPr>
          <w:lang w:eastAsia="ko-KR"/>
        </w:rPr>
        <w:t xml:space="preserve"> </w:t>
      </w:r>
      <w:r w:rsidR="00C43233" w:rsidRPr="00F364CF">
        <w:t>to test the moderating role of public SC in social compensatory friending</w:t>
      </w:r>
      <w:r w:rsidRPr="00F364CF">
        <w:rPr>
          <w:lang w:eastAsia="ko-KR"/>
        </w:rPr>
        <w:t>:</w:t>
      </w:r>
      <w:r w:rsidRPr="00E47B80">
        <w:rPr>
          <w:lang w:eastAsia="ko-KR"/>
        </w:rPr>
        <w:t xml:space="preserve"> </w:t>
      </w:r>
    </w:p>
    <w:p w:rsidR="000E2E5C" w:rsidRPr="00931324" w:rsidRDefault="000E2E5C" w:rsidP="00B47BBE">
      <w:pPr>
        <w:pStyle w:val="referenceChar"/>
        <w:widowControl w:val="0"/>
        <w:adjustRightInd w:val="0"/>
        <w:snapToGrid w:val="0"/>
        <w:spacing w:before="140" w:after="140" w:line="480" w:lineRule="auto"/>
        <w:ind w:left="720" w:firstLine="0"/>
        <w:rPr>
          <w:i/>
          <w:iCs/>
        </w:rPr>
      </w:pPr>
      <w:r w:rsidRPr="00931324">
        <w:rPr>
          <w:b/>
          <w:bCs/>
          <w:i/>
          <w:iCs/>
        </w:rPr>
        <w:t>H4:</w:t>
      </w:r>
      <w:r w:rsidRPr="00931324">
        <w:rPr>
          <w:i/>
          <w:iCs/>
        </w:rPr>
        <w:t xml:space="preserve"> </w:t>
      </w:r>
      <w:r w:rsidR="00B47BBE" w:rsidRPr="00931324">
        <w:rPr>
          <w:i/>
          <w:iCs/>
        </w:rPr>
        <w:t>T</w:t>
      </w:r>
      <w:r w:rsidRPr="00931324">
        <w:rPr>
          <w:i/>
          <w:iCs/>
        </w:rPr>
        <w:t>he</w:t>
      </w:r>
      <w:r w:rsidRPr="00931324">
        <w:rPr>
          <w:rFonts w:hint="eastAsia"/>
          <w:i/>
          <w:iCs/>
        </w:rPr>
        <w:t xml:space="preserve"> </w:t>
      </w:r>
      <w:r w:rsidRPr="00931324">
        <w:rPr>
          <w:i/>
          <w:iCs/>
        </w:rPr>
        <w:t>negative</w:t>
      </w:r>
      <w:r w:rsidRPr="00931324">
        <w:rPr>
          <w:rFonts w:hint="eastAsia"/>
          <w:i/>
          <w:iCs/>
        </w:rPr>
        <w:t xml:space="preserve"> association between </w:t>
      </w:r>
      <w:r w:rsidRPr="00931324">
        <w:rPr>
          <w:i/>
          <w:iCs/>
        </w:rPr>
        <w:t>self-esteem</w:t>
      </w:r>
      <w:r w:rsidRPr="00931324">
        <w:rPr>
          <w:rFonts w:hint="eastAsia"/>
          <w:i/>
          <w:iCs/>
        </w:rPr>
        <w:t xml:space="preserve"> and </w:t>
      </w:r>
      <w:r w:rsidRPr="00931324">
        <w:rPr>
          <w:i/>
          <w:iCs/>
        </w:rPr>
        <w:t>number of Facebook Friends</w:t>
      </w:r>
      <w:r w:rsidRPr="00931324">
        <w:rPr>
          <w:rFonts w:hint="eastAsia"/>
          <w:i/>
          <w:iCs/>
        </w:rPr>
        <w:t xml:space="preserve"> </w:t>
      </w:r>
      <w:r w:rsidRPr="00931324">
        <w:rPr>
          <w:i/>
          <w:iCs/>
        </w:rPr>
        <w:t>is more likely to</w:t>
      </w:r>
      <w:r w:rsidRPr="00931324">
        <w:rPr>
          <w:rFonts w:hint="eastAsia"/>
          <w:i/>
          <w:iCs/>
        </w:rPr>
        <w:t xml:space="preserve"> be </w:t>
      </w:r>
      <w:r w:rsidRPr="00931324">
        <w:rPr>
          <w:i/>
          <w:iCs/>
        </w:rPr>
        <w:t>pronounced</w:t>
      </w:r>
      <w:r w:rsidRPr="00931324">
        <w:rPr>
          <w:rFonts w:hint="eastAsia"/>
          <w:i/>
          <w:iCs/>
        </w:rPr>
        <w:t xml:space="preserve"> among those</w:t>
      </w:r>
      <w:r w:rsidRPr="00931324">
        <w:rPr>
          <w:i/>
          <w:iCs/>
        </w:rPr>
        <w:t xml:space="preserve"> who are</w:t>
      </w:r>
      <w:r w:rsidRPr="00931324">
        <w:rPr>
          <w:rFonts w:hint="eastAsia"/>
          <w:i/>
          <w:iCs/>
        </w:rPr>
        <w:t xml:space="preserve"> </w:t>
      </w:r>
      <w:r w:rsidRPr="00931324">
        <w:rPr>
          <w:i/>
          <w:iCs/>
        </w:rPr>
        <w:t>high in public SC</w:t>
      </w:r>
      <w:r w:rsidRPr="00931324">
        <w:rPr>
          <w:rFonts w:hint="eastAsia"/>
          <w:i/>
          <w:iCs/>
        </w:rPr>
        <w:t xml:space="preserve"> than those </w:t>
      </w:r>
      <w:r w:rsidRPr="00931324">
        <w:rPr>
          <w:i/>
          <w:iCs/>
        </w:rPr>
        <w:t>who are low in public SC</w:t>
      </w:r>
      <w:r w:rsidRPr="00931324">
        <w:rPr>
          <w:rFonts w:hint="eastAsia"/>
          <w:i/>
          <w:iCs/>
        </w:rPr>
        <w:t>.</w:t>
      </w:r>
    </w:p>
    <w:p w:rsidR="006F2FF9" w:rsidRPr="001A563E" w:rsidRDefault="00E216EA" w:rsidP="007762CB">
      <w:pPr>
        <w:pStyle w:val="Heading2"/>
        <w:adjustRightInd w:val="0"/>
        <w:snapToGrid w:val="0"/>
        <w:spacing w:before="140" w:after="140"/>
        <w:jc w:val="left"/>
        <w:rPr>
          <w:b/>
          <w:i w:val="0"/>
          <w:iCs w:val="0"/>
        </w:rPr>
      </w:pPr>
      <w:r>
        <w:rPr>
          <w:b/>
          <w:i w:val="0"/>
          <w:iCs w:val="0"/>
        </w:rPr>
        <w:t>2</w:t>
      </w:r>
      <w:r w:rsidR="007762CB">
        <w:rPr>
          <w:b/>
          <w:i w:val="0"/>
          <w:iCs w:val="0"/>
        </w:rPr>
        <w:t xml:space="preserve">. </w:t>
      </w:r>
      <w:r w:rsidR="006F2FF9" w:rsidRPr="001A563E">
        <w:rPr>
          <w:b/>
          <w:i w:val="0"/>
          <w:iCs w:val="0"/>
        </w:rPr>
        <w:t>Method</w:t>
      </w:r>
    </w:p>
    <w:p w:rsidR="00624186" w:rsidRPr="004C6D28" w:rsidRDefault="00E216EA" w:rsidP="00C75219">
      <w:pPr>
        <w:pStyle w:val="Heading3"/>
        <w:adjustRightInd w:val="0"/>
        <w:snapToGrid w:val="0"/>
        <w:rPr>
          <w:b/>
          <w:bCs w:val="0"/>
        </w:rPr>
      </w:pPr>
      <w:r>
        <w:rPr>
          <w:b/>
          <w:bCs w:val="0"/>
        </w:rPr>
        <w:t>2</w:t>
      </w:r>
      <w:r w:rsidR="007762CB">
        <w:rPr>
          <w:b/>
          <w:bCs w:val="0"/>
        </w:rPr>
        <w:t xml:space="preserve">-1. </w:t>
      </w:r>
      <w:r w:rsidR="00624186">
        <w:rPr>
          <w:b/>
          <w:bCs w:val="0"/>
        </w:rPr>
        <w:t>Overview</w:t>
      </w:r>
    </w:p>
    <w:p w:rsidR="00A83D53" w:rsidRDefault="0058268E" w:rsidP="00E600B1">
      <w:pPr>
        <w:pStyle w:val="BodyText"/>
        <w:adjustRightInd w:val="0"/>
        <w:snapToGrid w:val="0"/>
      </w:pPr>
      <w:r>
        <w:t xml:space="preserve">To investigate the effects of self-esteem and self-consciousness on number of </w:t>
      </w:r>
      <w:r w:rsidR="00852B2C">
        <w:t>Facebook f</w:t>
      </w:r>
      <w:r w:rsidR="00A10F27">
        <w:t>riends</w:t>
      </w:r>
      <w:r>
        <w:t>, we conducted a cross-sectional</w:t>
      </w:r>
      <w:r w:rsidR="00D01242">
        <w:t xml:space="preserve"> online</w:t>
      </w:r>
      <w:r>
        <w:t xml:space="preserve"> survey</w:t>
      </w:r>
      <w:r w:rsidR="00922CDC">
        <w:t xml:space="preserve"> with a convenient sample of college-age Facebook users</w:t>
      </w:r>
      <w:r w:rsidRPr="00B72701">
        <w:t xml:space="preserve">. </w:t>
      </w:r>
      <w:r w:rsidR="00E600B1">
        <w:t xml:space="preserve">Predictor </w:t>
      </w:r>
      <w:r w:rsidR="004C5F44">
        <w:t xml:space="preserve">variables </w:t>
      </w:r>
      <w:r w:rsidR="004C5F44">
        <w:rPr>
          <w:rFonts w:hint="eastAsia"/>
          <w:lang w:eastAsia="ko-KR"/>
        </w:rPr>
        <w:t>included</w:t>
      </w:r>
      <w:r w:rsidR="004C5F44">
        <w:t xml:space="preserve"> self-esteem</w:t>
      </w:r>
      <w:r w:rsidR="004C5F44">
        <w:rPr>
          <w:rFonts w:hint="eastAsia"/>
          <w:lang w:eastAsia="ko-KR"/>
        </w:rPr>
        <w:t xml:space="preserve">, </w:t>
      </w:r>
      <w:r w:rsidR="004C5F44">
        <w:t>private</w:t>
      </w:r>
      <w:r w:rsidR="004C5F44">
        <w:rPr>
          <w:rFonts w:hint="eastAsia"/>
          <w:lang w:eastAsia="ko-KR"/>
        </w:rPr>
        <w:t xml:space="preserve"> </w:t>
      </w:r>
      <w:r w:rsidR="009235EB">
        <w:rPr>
          <w:rFonts w:hint="eastAsia"/>
          <w:lang w:eastAsia="ko-KR"/>
        </w:rPr>
        <w:t>SC</w:t>
      </w:r>
      <w:r w:rsidR="004C5F44">
        <w:rPr>
          <w:rFonts w:hint="eastAsia"/>
          <w:lang w:eastAsia="ko-KR"/>
        </w:rPr>
        <w:t xml:space="preserve">, and public </w:t>
      </w:r>
      <w:r w:rsidR="009235EB">
        <w:rPr>
          <w:rFonts w:hint="eastAsia"/>
          <w:lang w:eastAsia="ko-KR"/>
        </w:rPr>
        <w:t>SC</w:t>
      </w:r>
      <w:r w:rsidR="00CF6344" w:rsidRPr="00B72701">
        <w:t xml:space="preserve">; number of </w:t>
      </w:r>
      <w:r w:rsidR="00A10F27">
        <w:t>Face</w:t>
      </w:r>
      <w:r w:rsidR="00BB0DF1">
        <w:t>book f</w:t>
      </w:r>
      <w:r w:rsidR="00A10F27">
        <w:t>riends</w:t>
      </w:r>
      <w:r w:rsidR="00CF6344" w:rsidRPr="00B72701">
        <w:t xml:space="preserve"> was the</w:t>
      </w:r>
      <w:r w:rsidR="00E600B1">
        <w:t xml:space="preserve"> criterion</w:t>
      </w:r>
      <w:r w:rsidR="00CF6344" w:rsidRPr="00B72701">
        <w:t xml:space="preserve"> variable. </w:t>
      </w:r>
      <w:r w:rsidR="00093A34">
        <w:t>As c</w:t>
      </w:r>
      <w:r w:rsidR="00CF6344" w:rsidRPr="00B72701">
        <w:t xml:space="preserve">ontrol variables </w:t>
      </w:r>
      <w:r w:rsidR="00093A34">
        <w:t>that might</w:t>
      </w:r>
      <w:r w:rsidR="00DD46E7">
        <w:t xml:space="preserve"> affect the criterion</w:t>
      </w:r>
      <w:r w:rsidR="00654033" w:rsidRPr="00B72701">
        <w:t xml:space="preserve"> variable</w:t>
      </w:r>
      <w:r w:rsidR="00093A34">
        <w:t>, we</w:t>
      </w:r>
      <w:r w:rsidR="00654033" w:rsidRPr="00B72701">
        <w:t xml:space="preserve"> </w:t>
      </w:r>
      <w:r w:rsidR="00FE7753">
        <w:t>considered</w:t>
      </w:r>
      <w:r w:rsidR="00CF6344" w:rsidRPr="00B72701">
        <w:t xml:space="preserve"> socio-d</w:t>
      </w:r>
      <w:r w:rsidR="00C05FEF">
        <w:t>emographics (age, gender, income</w:t>
      </w:r>
      <w:r w:rsidR="00A00FA1">
        <w:t xml:space="preserve">, and race) and </w:t>
      </w:r>
      <w:r w:rsidR="003962E7">
        <w:t xml:space="preserve">personality traits (Big-Five </w:t>
      </w:r>
      <w:r w:rsidR="00CF6344" w:rsidRPr="00B72701">
        <w:t>traits</w:t>
      </w:r>
      <w:r w:rsidR="00654033" w:rsidRPr="00B72701">
        <w:t xml:space="preserve"> and</w:t>
      </w:r>
      <w:r w:rsidR="00CF6344" w:rsidRPr="00B72701">
        <w:t xml:space="preserve"> affinity-seeking</w:t>
      </w:r>
      <w:r w:rsidR="003962E7">
        <w:t>)</w:t>
      </w:r>
      <w:r w:rsidR="00654033" w:rsidRPr="00B72701">
        <w:t xml:space="preserve">. </w:t>
      </w:r>
      <w:r w:rsidR="00E9527D">
        <w:rPr>
          <w:rFonts w:hint="eastAsia"/>
          <w:lang w:eastAsia="ko-KR"/>
        </w:rPr>
        <w:t xml:space="preserve">We also controlled for </w:t>
      </w:r>
      <w:r w:rsidR="00852B2C">
        <w:rPr>
          <w:rFonts w:hint="eastAsia"/>
          <w:lang w:eastAsia="ko-KR"/>
        </w:rPr>
        <w:t xml:space="preserve">variables </w:t>
      </w:r>
      <w:r w:rsidR="00852B2C">
        <w:rPr>
          <w:lang w:eastAsia="ko-KR"/>
        </w:rPr>
        <w:t xml:space="preserve">that serve as </w:t>
      </w:r>
      <w:r w:rsidR="001A1705">
        <w:rPr>
          <w:rFonts w:hint="eastAsia"/>
          <w:lang w:eastAsia="ko-KR"/>
        </w:rPr>
        <w:t xml:space="preserve">indicators of </w:t>
      </w:r>
      <w:r w:rsidR="001A1705">
        <w:t xml:space="preserve">Facebook use </w:t>
      </w:r>
      <w:r w:rsidR="001A1705">
        <w:rPr>
          <w:rFonts w:hint="eastAsia"/>
          <w:lang w:eastAsia="ko-KR"/>
        </w:rPr>
        <w:t>behavior</w:t>
      </w:r>
      <w:r w:rsidR="00AC2448">
        <w:t xml:space="preserve"> (</w:t>
      </w:r>
      <w:r w:rsidR="00CF6344" w:rsidRPr="00B72701">
        <w:t>Facebook use history and Facebook depen</w:t>
      </w:r>
      <w:r w:rsidR="00AD4C06">
        <w:t>dency</w:t>
      </w:r>
      <w:r w:rsidR="00AC2448">
        <w:t>)</w:t>
      </w:r>
      <w:r w:rsidR="008A2B06">
        <w:t>.</w:t>
      </w:r>
    </w:p>
    <w:p w:rsidR="00D245E1" w:rsidRDefault="00A83D53" w:rsidP="00C26798">
      <w:pPr>
        <w:pStyle w:val="BodyText"/>
        <w:adjustRightInd w:val="0"/>
        <w:snapToGrid w:val="0"/>
        <w:rPr>
          <w:lang w:eastAsia="ko-KR"/>
        </w:rPr>
      </w:pPr>
      <w:r>
        <w:t xml:space="preserve">More specifically, the </w:t>
      </w:r>
      <w:r w:rsidR="00AD4C06">
        <w:t>Big-Five personality traits (</w:t>
      </w:r>
      <w:r w:rsidR="00002A8E">
        <w:t xml:space="preserve">openness, conscientiousness, extraversion, agreeableness, and neuroticism) were included </w:t>
      </w:r>
      <w:r w:rsidR="00922C31">
        <w:t>as controls because the existing</w:t>
      </w:r>
      <w:r w:rsidR="00002A8E">
        <w:t xml:space="preserve"> research </w:t>
      </w:r>
      <w:r w:rsidR="00F62BD8">
        <w:t xml:space="preserve">on Facebook use </w:t>
      </w:r>
      <w:r w:rsidR="00DB2BA9">
        <w:fldChar w:fldCharType="begin"/>
      </w:r>
      <w:r w:rsidR="00C26798">
        <w:instrText xml:space="preserve"> ADDIN EN.CITE &lt;EndNote&gt;&lt;Cite&gt;&lt;Author&gt;Correa&lt;/Author&gt;&lt;Year&gt;2010&lt;/Year&gt;&lt;RecNum&gt;8&lt;/RecNum&gt;&lt;Prefix&gt;e.g.`, &lt;/Prefix&gt;&lt;DisplayText&gt;(e.g., Correa, Hinsley, &amp;amp; de Zúñiga, 2010; Ross et al., 2009)&lt;/DisplayText&gt;&lt;record&gt;&lt;rec-number&gt;8&lt;/rec-number&gt;&lt;foreign-keys&gt;&lt;key app="EN" db-id="da595dvxnpv50vevpe9vws2o2v922wwrf55t"&gt;8&lt;/key&gt;&lt;/foreign-keys&gt;&lt;ref-type name="Journal Article"&gt;17&lt;/ref-type&gt;&lt;contributors&gt;&lt;authors&gt;&lt;author&gt;Correa, T.&lt;/author&gt;&lt;author&gt;Hinsley, A. W.&lt;/author&gt;&lt;author&gt;de Zúñiga, H.&lt;/author&gt;&lt;/authors&gt;&lt;/contributors&gt;&lt;titles&gt;&lt;title&gt;Who interacts on the Web?: The intersection of users&amp;apos; personality and social media use&lt;/title&gt;&lt;secondary-title&gt;Computers in Human Behavior&lt;/secondary-title&gt;&lt;/titles&gt;&lt;periodical&gt;&lt;full-title&gt;Computers in Human Behavior&lt;/full-title&gt;&lt;/periodical&gt;&lt;pages&gt;247-253&lt;/pages&gt;&lt;volume&gt;26&lt;/volume&gt;&lt;dates&gt;&lt;year&gt;2010&lt;/year&gt;&lt;/dates&gt;&lt;urls&gt;&lt;/urls&gt;&lt;/record&gt;&lt;/Cite&gt;&lt;Cite&gt;&lt;Author&gt;Ross&lt;/Author&gt;&lt;Year&gt;2009&lt;/Year&gt;&lt;RecNum&gt;842&lt;/RecNum&gt;&lt;record&gt;&lt;rec-number&gt;842&lt;/rec-number&gt;&lt;foreign-keys&gt;&lt;key app="EN" db-id="da595dvxnpv50vevpe9vws2o2v922wwrf55t"&gt;842&lt;/key&gt;&lt;/foreign-keys&gt;&lt;ref-type name="Journal Article"&gt;17&lt;/ref-type&gt;&lt;contributors&gt;&lt;authors&gt;&lt;author&gt;Ross, C.&lt;/author&gt;&lt;author&gt;Orr, E.S.&lt;/author&gt;&lt;author&gt;Sisic, M.&lt;/author&gt;&lt;author&gt;Arseneault, J.M.&lt;/author&gt;&lt;author&gt;Simmering, M.G.&lt;/author&gt;&lt;author&gt;Orr, R.R.&lt;/author&gt;&lt;/authors&gt;&lt;/contributors&gt;&lt;titles&gt;&lt;title&gt;Personality and motivations associated with Facebook use&lt;/title&gt;&lt;secondary-title&gt;Computers in Human Behavior&lt;/secondary-title&gt;&lt;/titles&gt;&lt;periodical&gt;&lt;full-title&gt;Computers in Human Behavior&lt;/full-title&gt;&lt;/periodical&gt;&lt;pages&gt;578-586&lt;/pages&gt;&lt;volume&gt;25&lt;/volume&gt;&lt;number&gt;2&lt;/number&gt;&lt;dates&gt;&lt;year&gt;2009&lt;/year&gt;&lt;/dates&gt;&lt;publisher&gt;Elsevier&lt;/publisher&gt;&lt;isbn&gt;0747-5632&lt;/isbn&gt;&lt;urls&gt;&lt;/urls&gt;&lt;/record&gt;&lt;/Cite&gt;&lt;/EndNote&gt;</w:instrText>
      </w:r>
      <w:r w:rsidR="00DB2BA9">
        <w:fldChar w:fldCharType="separate"/>
      </w:r>
      <w:r w:rsidR="00C26798">
        <w:rPr>
          <w:noProof/>
        </w:rPr>
        <w:t>(e.g., Correa, Hinsley, &amp; de Zúñiga, 2010; Ross et al., 2009)</w:t>
      </w:r>
      <w:r w:rsidR="00DB2BA9">
        <w:fldChar w:fldCharType="end"/>
      </w:r>
      <w:r w:rsidR="00AD4C06">
        <w:t xml:space="preserve"> </w:t>
      </w:r>
      <w:r w:rsidR="00413FDE">
        <w:t>presents</w:t>
      </w:r>
      <w:r w:rsidR="00A27445">
        <w:t xml:space="preserve"> important links b</w:t>
      </w:r>
      <w:r w:rsidR="00194BFF">
        <w:t>etween these personality traits</w:t>
      </w:r>
      <w:r w:rsidR="00A27445">
        <w:t xml:space="preserve"> and patterns of Facebook use.</w:t>
      </w:r>
      <w:r w:rsidR="007947E7">
        <w:rPr>
          <w:rFonts w:hint="eastAsia"/>
          <w:lang w:eastAsia="ko-KR"/>
        </w:rPr>
        <w:t xml:space="preserve"> In addition, </w:t>
      </w:r>
      <w:r w:rsidR="00F20E33">
        <w:rPr>
          <w:rFonts w:hint="eastAsia"/>
          <w:lang w:eastAsia="ko-KR"/>
        </w:rPr>
        <w:t>a</w:t>
      </w:r>
      <w:r w:rsidR="00F20E33">
        <w:t>s another pers</w:t>
      </w:r>
      <w:r w:rsidR="00317185">
        <w:t xml:space="preserve">onality trait that might significantly influence </w:t>
      </w:r>
      <w:r w:rsidR="00F20E33">
        <w:t>n</w:t>
      </w:r>
      <w:r w:rsidR="00852B2C">
        <w:t>umber of Facebook f</w:t>
      </w:r>
      <w:r w:rsidR="00F20E33">
        <w:t>riends</w:t>
      </w:r>
      <w:r w:rsidR="00F20E33">
        <w:rPr>
          <w:rFonts w:hint="eastAsia"/>
          <w:lang w:eastAsia="ko-KR"/>
        </w:rPr>
        <w:t xml:space="preserve">, </w:t>
      </w:r>
      <w:r w:rsidR="00E9527D">
        <w:rPr>
          <w:rFonts w:hint="eastAsia"/>
          <w:lang w:eastAsia="ko-KR"/>
        </w:rPr>
        <w:t>we</w:t>
      </w:r>
      <w:r w:rsidR="007947E7">
        <w:rPr>
          <w:rFonts w:hint="eastAsia"/>
          <w:lang w:eastAsia="ko-KR"/>
        </w:rPr>
        <w:t xml:space="preserve"> </w:t>
      </w:r>
      <w:r w:rsidR="00257CCC">
        <w:t xml:space="preserve">controlled for </w:t>
      </w:r>
      <w:r w:rsidR="00C0602D">
        <w:t>affinity-seeking</w:t>
      </w:r>
      <w:r w:rsidR="00413FDE">
        <w:rPr>
          <w:lang w:eastAsia="ko-KR"/>
        </w:rPr>
        <w:t xml:space="preserve">: </w:t>
      </w:r>
      <w:r w:rsidR="00053DCA">
        <w:rPr>
          <w:rFonts w:hint="eastAsia"/>
          <w:lang w:eastAsia="ko-KR"/>
        </w:rPr>
        <w:t>an indicator of the extent to which people engage in</w:t>
      </w:r>
      <w:r w:rsidR="002874DD">
        <w:rPr>
          <w:rFonts w:hint="eastAsia"/>
          <w:lang w:eastAsia="ko-KR"/>
        </w:rPr>
        <w:t xml:space="preserve"> </w:t>
      </w:r>
      <w:r w:rsidR="003B65FE">
        <w:t>“the active social-communicative process by which individuals attempt to get others to like and feel positive toward them”</w:t>
      </w:r>
      <w:r w:rsidR="00A71BC5">
        <w:rPr>
          <w:rFonts w:hint="eastAsia"/>
          <w:lang w:eastAsia="ko-KR"/>
        </w:rPr>
        <w:t xml:space="preserve"> </w:t>
      </w:r>
      <w:r w:rsidR="00DB2BA9">
        <w:fldChar w:fldCharType="begin"/>
      </w:r>
      <w:r w:rsidR="009F1506">
        <w:instrText xml:space="preserve"> ADDIN EN.CITE &lt;EndNote&gt;&lt;Cite&gt;&lt;Author&gt;Bell&lt;/Author&gt;&lt;Year&gt;1984&lt;/Year&gt;&lt;RecNum&gt;823&lt;/RecNum&gt;&lt;Suffix&gt;`, p. 91&lt;/Suffix&gt;&lt;DisplayText&gt;(Bell &amp;amp; Daly, 1984, p. 91)&lt;/DisplayText&gt;&lt;record&gt;&lt;rec-number&gt;823&lt;/rec-number&gt;&lt;foreign-keys&gt;&lt;key app="EN" db-id="da595dvxnpv50vevpe9vws2o2v922wwrf55t"&gt;823&lt;/key&gt;&lt;/foreign-keys&gt;&lt;ref-type name="Journal Article"&gt;17&lt;/ref-type&gt;&lt;contributors&gt;&lt;authors&gt;&lt;author&gt;Bell, R. A.&lt;/author&gt;&lt;author&gt;Daly, J. A.&lt;/author&gt;&lt;/authors&gt;&lt;/contributors&gt;&lt;titles&gt;&lt;title&gt;The affinity-seeking function of communication&lt;/title&gt;&lt;secondary-title&gt;Communication Monographs&lt;/secondary-title&gt;&lt;/titles&gt;&lt;periodical&gt;&lt;full-title&gt;Communication Monographs&lt;/full-title&gt;&lt;/periodical&gt;&lt;pages&gt;91-115&lt;/pages&gt;&lt;volume&gt;51&lt;/volume&gt;&lt;dates&gt;&lt;year&gt;1984&lt;/year&gt;&lt;/dates&gt;&lt;urls&gt;&lt;/urls&gt;&lt;/record&gt;&lt;/Cite&gt;&lt;/EndNote&gt;</w:instrText>
      </w:r>
      <w:r w:rsidR="00DB2BA9">
        <w:fldChar w:fldCharType="separate"/>
      </w:r>
      <w:r w:rsidR="009F1506">
        <w:rPr>
          <w:noProof/>
        </w:rPr>
        <w:t>(Bell &amp; Daly, 1984, p. 91)</w:t>
      </w:r>
      <w:r w:rsidR="00DB2BA9">
        <w:fldChar w:fldCharType="end"/>
      </w:r>
      <w:r w:rsidR="00512CEC">
        <w:t>. W</w:t>
      </w:r>
      <w:r w:rsidR="00997A8B">
        <w:t>e expe</w:t>
      </w:r>
      <w:r w:rsidR="00A25F6C">
        <w:t>cted that people</w:t>
      </w:r>
      <w:r w:rsidR="00512CEC">
        <w:t xml:space="preserve"> </w:t>
      </w:r>
      <w:r w:rsidR="00AC560A">
        <w:t xml:space="preserve">who are </w:t>
      </w:r>
      <w:r w:rsidR="00512CEC">
        <w:t>high in</w:t>
      </w:r>
      <w:r w:rsidR="00997A8B">
        <w:t xml:space="preserve"> </w:t>
      </w:r>
      <w:proofErr w:type="gramStart"/>
      <w:r w:rsidR="00997A8B">
        <w:t>affini</w:t>
      </w:r>
      <w:r w:rsidR="006A309A">
        <w:t>ty-seeking</w:t>
      </w:r>
      <w:proofErr w:type="gramEnd"/>
      <w:r w:rsidR="006A309A">
        <w:t xml:space="preserve"> would </w:t>
      </w:r>
      <w:r w:rsidR="00CA5050">
        <w:t>be more active in</w:t>
      </w:r>
      <w:r w:rsidR="006A309A">
        <w:t xml:space="preserve"> expand</w:t>
      </w:r>
      <w:r w:rsidR="00CA5050">
        <w:t>ing</w:t>
      </w:r>
      <w:r w:rsidR="00997A8B">
        <w:t xml:space="preserve"> their Friends network</w:t>
      </w:r>
      <w:r w:rsidR="00AA5059">
        <w:t xml:space="preserve"> </w:t>
      </w:r>
      <w:r w:rsidR="00983B81">
        <w:t>and thereby have a larger number of Facebo</w:t>
      </w:r>
      <w:r w:rsidR="000F61CE">
        <w:t>ok f</w:t>
      </w:r>
      <w:r w:rsidR="00983B81">
        <w:t xml:space="preserve">riends </w:t>
      </w:r>
      <w:r w:rsidR="006E0B6C">
        <w:t>when compared with</w:t>
      </w:r>
      <w:r w:rsidR="00AA5059">
        <w:t xml:space="preserve"> </w:t>
      </w:r>
      <w:r w:rsidR="00413FDE">
        <w:t>those</w:t>
      </w:r>
      <w:r w:rsidR="00AC560A">
        <w:t xml:space="preserve"> </w:t>
      </w:r>
      <w:r w:rsidR="00CA5050">
        <w:t>low in affinity-seeking</w:t>
      </w:r>
      <w:r w:rsidR="00997A8B">
        <w:t xml:space="preserve">. </w:t>
      </w:r>
    </w:p>
    <w:p w:rsidR="00196A0A" w:rsidRDefault="00A22E2D" w:rsidP="00EC057C">
      <w:pPr>
        <w:pStyle w:val="BodyText"/>
        <w:adjustRightInd w:val="0"/>
        <w:snapToGrid w:val="0"/>
      </w:pPr>
      <w:r>
        <w:t xml:space="preserve">We </w:t>
      </w:r>
      <w:r w:rsidR="00EA5B35">
        <w:t xml:space="preserve">also </w:t>
      </w:r>
      <w:r>
        <w:t xml:space="preserve">took into consideration that </w:t>
      </w:r>
      <w:r w:rsidR="00EC057C">
        <w:t xml:space="preserve">Facebook use history (i.e., how long the participant has been a member of Facebook) and Facebook dependency </w:t>
      </w:r>
      <w:r w:rsidR="00EC057C">
        <w:rPr>
          <w:rFonts w:hint="eastAsia"/>
          <w:lang w:eastAsia="ko-KR"/>
        </w:rPr>
        <w:t xml:space="preserve">(i.e., how dependent </w:t>
      </w:r>
      <w:r w:rsidR="00EC057C">
        <w:rPr>
          <w:lang w:eastAsia="ko-KR"/>
        </w:rPr>
        <w:t>the participant</w:t>
      </w:r>
      <w:r w:rsidR="00EC057C">
        <w:rPr>
          <w:rFonts w:hint="eastAsia"/>
          <w:lang w:eastAsia="ko-KR"/>
        </w:rPr>
        <w:t xml:space="preserve"> is on Facebook) </w:t>
      </w:r>
      <w:r w:rsidR="002E0FBE">
        <w:t xml:space="preserve">would </w:t>
      </w:r>
      <w:r w:rsidR="00706A95">
        <w:t>reflect behavioral aspects of Facebook use</w:t>
      </w:r>
      <w:r w:rsidR="00C07810">
        <w:t xml:space="preserve"> that might</w:t>
      </w:r>
      <w:r w:rsidR="007F10D4">
        <w:t xml:space="preserve"> affect number of </w:t>
      </w:r>
      <w:r w:rsidR="00E9650D">
        <w:t xml:space="preserve">Facebook </w:t>
      </w:r>
      <w:r w:rsidR="007A432F">
        <w:t>f</w:t>
      </w:r>
      <w:r w:rsidR="007F10D4">
        <w:t>riends</w:t>
      </w:r>
      <w:r w:rsidR="00C637DE">
        <w:t>.</w:t>
      </w:r>
      <w:r w:rsidR="00AB1049">
        <w:t xml:space="preserve"> Specifically, p</w:t>
      </w:r>
      <w:r w:rsidR="000E4AF0">
        <w:t xml:space="preserve">eople who have used Facebook for a longer period of time are </w:t>
      </w:r>
      <w:r w:rsidR="00F67310">
        <w:t xml:space="preserve">more </w:t>
      </w:r>
      <w:r w:rsidR="000E4AF0">
        <w:t>likely to h</w:t>
      </w:r>
      <w:r w:rsidR="00DD4D43">
        <w:t xml:space="preserve">ave a </w:t>
      </w:r>
      <w:r w:rsidR="00F67310">
        <w:t>large</w:t>
      </w:r>
      <w:r w:rsidR="00FD6B11">
        <w:t xml:space="preserve"> number of </w:t>
      </w:r>
      <w:r w:rsidR="00A10F27">
        <w:t xml:space="preserve">Facebook </w:t>
      </w:r>
      <w:r w:rsidR="00D067ED">
        <w:t>f</w:t>
      </w:r>
      <w:r w:rsidR="00A10F27" w:rsidRPr="00F54810">
        <w:t>riends</w:t>
      </w:r>
      <w:r w:rsidR="00196A0A">
        <w:t>. And people who</w:t>
      </w:r>
      <w:r w:rsidR="00F82447" w:rsidRPr="00F54810">
        <w:t xml:space="preserve"> show greater dependency on Facebook</w:t>
      </w:r>
      <w:r w:rsidR="00B429BA">
        <w:t xml:space="preserve"> – </w:t>
      </w:r>
      <w:r w:rsidR="00196A0A" w:rsidRPr="00F54810">
        <w:t>spend</w:t>
      </w:r>
      <w:r w:rsidR="00196A0A">
        <w:t>ing</w:t>
      </w:r>
      <w:r w:rsidR="00196A0A" w:rsidRPr="00F54810">
        <w:t xml:space="preserve"> more time on Facebook and consider</w:t>
      </w:r>
      <w:r w:rsidR="00196A0A">
        <w:t>ing</w:t>
      </w:r>
      <w:r w:rsidR="00196A0A" w:rsidRPr="00F54810">
        <w:t xml:space="preserve"> Facebook to be central to their everyday lives</w:t>
      </w:r>
      <w:r w:rsidR="00B429BA">
        <w:t xml:space="preserve"> –</w:t>
      </w:r>
      <w:r w:rsidR="00196A0A">
        <w:t xml:space="preserve"> </w:t>
      </w:r>
      <w:r w:rsidR="000008C3">
        <w:t>are more likely to have a large</w:t>
      </w:r>
      <w:r w:rsidR="00F82447" w:rsidRPr="00F54810">
        <w:t xml:space="preserve"> number of </w:t>
      </w:r>
      <w:r w:rsidR="00F3794D">
        <w:t>Facebook f</w:t>
      </w:r>
      <w:r w:rsidR="00A10F27" w:rsidRPr="00F54810">
        <w:t>riends</w:t>
      </w:r>
      <w:r w:rsidR="00BF3BA0">
        <w:t xml:space="preserve"> than those who are less dependent on Facebook</w:t>
      </w:r>
      <w:r w:rsidR="00196A0A">
        <w:t>.</w:t>
      </w:r>
      <w:r w:rsidR="00FB5CA0">
        <w:t xml:space="preserve"> Therefore, </w:t>
      </w:r>
      <w:r w:rsidR="00EA5B35">
        <w:t>Facebook use history and Facebook dependency were included</w:t>
      </w:r>
      <w:r w:rsidR="00FB5CA0">
        <w:t xml:space="preserve"> as additional control variables</w:t>
      </w:r>
      <w:r w:rsidR="00EA5B35">
        <w:t>.</w:t>
      </w:r>
    </w:p>
    <w:p w:rsidR="006F2FF9" w:rsidRPr="004C6D28" w:rsidRDefault="00E216EA" w:rsidP="00C75219">
      <w:pPr>
        <w:pStyle w:val="Heading3"/>
        <w:adjustRightInd w:val="0"/>
        <w:snapToGrid w:val="0"/>
        <w:rPr>
          <w:b/>
          <w:bCs w:val="0"/>
        </w:rPr>
      </w:pPr>
      <w:r>
        <w:rPr>
          <w:b/>
          <w:bCs w:val="0"/>
        </w:rPr>
        <w:t>2</w:t>
      </w:r>
      <w:r w:rsidR="007762CB">
        <w:rPr>
          <w:b/>
          <w:bCs w:val="0"/>
        </w:rPr>
        <w:t xml:space="preserve">-2. </w:t>
      </w:r>
      <w:r w:rsidR="004C6D28">
        <w:rPr>
          <w:b/>
          <w:bCs w:val="0"/>
        </w:rPr>
        <w:t>Participants</w:t>
      </w:r>
      <w:r w:rsidR="00C75219">
        <w:rPr>
          <w:b/>
          <w:bCs w:val="0"/>
        </w:rPr>
        <w:t xml:space="preserve"> and Procedure</w:t>
      </w:r>
    </w:p>
    <w:p w:rsidR="000D05AB" w:rsidRPr="00C75219" w:rsidRDefault="00166C9D" w:rsidP="00BE58AB">
      <w:pPr>
        <w:pStyle w:val="BodyText"/>
        <w:adjustRightInd w:val="0"/>
        <w:snapToGrid w:val="0"/>
        <w:rPr>
          <w:b/>
          <w:bCs/>
        </w:rPr>
      </w:pPr>
      <w:r>
        <w:t xml:space="preserve">A total of </w:t>
      </w:r>
      <w:r w:rsidR="008D0A4C">
        <w:t>234</w:t>
      </w:r>
      <w:r>
        <w:t xml:space="preserve"> undergraduat</w:t>
      </w:r>
      <w:r w:rsidR="00BA3EEE">
        <w:t>e students</w:t>
      </w:r>
      <w:r w:rsidR="002D61A6">
        <w:t xml:space="preserve"> </w:t>
      </w:r>
      <w:r w:rsidR="00A026F9">
        <w:t xml:space="preserve">(30.8% male, 69.2% </w:t>
      </w:r>
      <w:r w:rsidR="00BA3EEE">
        <w:t xml:space="preserve">female) </w:t>
      </w:r>
      <w:r w:rsidR="003B59D5" w:rsidRPr="00A42EFB">
        <w:t>attending a</w:t>
      </w:r>
      <w:r w:rsidR="00744039" w:rsidRPr="00A42EFB">
        <w:t xml:space="preserve"> four-year undergraduate institution</w:t>
      </w:r>
      <w:r w:rsidR="005E52FF" w:rsidRPr="00A42EFB">
        <w:t xml:space="preserve"> located</w:t>
      </w:r>
      <w:r w:rsidR="00744039" w:rsidRPr="00A42EFB">
        <w:t xml:space="preserve"> </w:t>
      </w:r>
      <w:r w:rsidR="0033645B" w:rsidRPr="00A42EFB">
        <w:t>in the</w:t>
      </w:r>
      <w:r w:rsidR="00BA3EEE" w:rsidRPr="00A42EFB">
        <w:t xml:space="preserve"> </w:t>
      </w:r>
      <w:proofErr w:type="gramStart"/>
      <w:r w:rsidR="0036579D">
        <w:t>Midwestern</w:t>
      </w:r>
      <w:proofErr w:type="gramEnd"/>
      <w:r w:rsidR="00C158C0">
        <w:t xml:space="preserve"> region</w:t>
      </w:r>
      <w:r w:rsidR="00190EDF">
        <w:t xml:space="preserve"> of</w:t>
      </w:r>
      <w:r w:rsidR="0036579D">
        <w:t xml:space="preserve"> the</w:t>
      </w:r>
      <w:r w:rsidR="00A8194A" w:rsidRPr="00A42EFB">
        <w:t xml:space="preserve"> </w:t>
      </w:r>
      <w:r w:rsidR="0036579D">
        <w:t>United States</w:t>
      </w:r>
      <w:r w:rsidR="0040348B" w:rsidRPr="00A42EFB">
        <w:t xml:space="preserve"> participated in this</w:t>
      </w:r>
      <w:r w:rsidR="0040348B">
        <w:t xml:space="preserve"> study</w:t>
      </w:r>
      <w:r w:rsidR="00A05952">
        <w:t xml:space="preserve"> (</w:t>
      </w:r>
      <w:r w:rsidR="00A05952" w:rsidRPr="00A05952">
        <w:rPr>
          <w:i/>
          <w:iCs/>
        </w:rPr>
        <w:t>M</w:t>
      </w:r>
      <w:r w:rsidR="00A05952" w:rsidRPr="00A05952">
        <w:rPr>
          <w:i/>
          <w:iCs/>
          <w:vertAlign w:val="subscript"/>
        </w:rPr>
        <w:t>age</w:t>
      </w:r>
      <w:r w:rsidR="00A05952" w:rsidRPr="00A05952">
        <w:rPr>
          <w:vertAlign w:val="subscript"/>
        </w:rPr>
        <w:t xml:space="preserve"> </w:t>
      </w:r>
      <w:r w:rsidR="00A05952">
        <w:t xml:space="preserve">= </w:t>
      </w:r>
      <w:r w:rsidR="001C139A">
        <w:t>19.68</w:t>
      </w:r>
      <w:r w:rsidR="00A05952">
        <w:t xml:space="preserve">, </w:t>
      </w:r>
      <w:r w:rsidR="00A05952" w:rsidRPr="00A05952">
        <w:rPr>
          <w:i/>
          <w:iCs/>
        </w:rPr>
        <w:t>SD</w:t>
      </w:r>
      <w:r w:rsidR="00A05952" w:rsidRPr="00A05952">
        <w:rPr>
          <w:i/>
          <w:iCs/>
          <w:vertAlign w:val="subscript"/>
        </w:rPr>
        <w:t>age</w:t>
      </w:r>
      <w:r w:rsidR="00A05952" w:rsidRPr="00A05952">
        <w:rPr>
          <w:vertAlign w:val="subscript"/>
        </w:rPr>
        <w:t xml:space="preserve"> </w:t>
      </w:r>
      <w:r w:rsidR="00A05952">
        <w:t xml:space="preserve">= </w:t>
      </w:r>
      <w:r w:rsidR="001C139A">
        <w:t>1.14)</w:t>
      </w:r>
      <w:r w:rsidR="00BA3EEE">
        <w:t>.</w:t>
      </w:r>
      <w:r w:rsidR="00A05952">
        <w:t xml:space="preserve"> </w:t>
      </w:r>
      <w:r w:rsidR="00EC499A" w:rsidRPr="00C75219">
        <w:t>Participants were recruited by e-mail invitation</w:t>
      </w:r>
      <w:r w:rsidR="00D415F1">
        <w:t>s</w:t>
      </w:r>
      <w:r w:rsidR="00EC499A" w:rsidRPr="00C75219">
        <w:t xml:space="preserve"> circulated throug</w:t>
      </w:r>
      <w:r w:rsidR="00FD0941">
        <w:t>h various campus emailing lists, and t</w:t>
      </w:r>
      <w:r w:rsidR="00EC499A" w:rsidRPr="00C75219">
        <w:t xml:space="preserve">he invitation message contained the </w:t>
      </w:r>
      <w:r w:rsidR="000D05AB" w:rsidRPr="00C75219">
        <w:t>URL of the survey questio</w:t>
      </w:r>
      <w:r w:rsidR="00F85D7D" w:rsidRPr="00C75219">
        <w:t xml:space="preserve">nnaire for data collection. </w:t>
      </w:r>
      <w:r w:rsidR="00BE58AB">
        <w:t xml:space="preserve">The </w:t>
      </w:r>
      <w:r w:rsidR="00F85D7D" w:rsidRPr="00C75219">
        <w:t xml:space="preserve">data collection </w:t>
      </w:r>
      <w:r w:rsidR="000D05AB" w:rsidRPr="00C75219">
        <w:t>was administer</w:t>
      </w:r>
      <w:r w:rsidR="00DA167C">
        <w:t>ed in December</w:t>
      </w:r>
      <w:r w:rsidR="000D05AB" w:rsidRPr="00C75219">
        <w:t xml:space="preserve"> 2009</w:t>
      </w:r>
      <w:r w:rsidR="009E270E">
        <w:t xml:space="preserve"> with a response rate of 52</w:t>
      </w:r>
      <w:r w:rsidR="00157494" w:rsidRPr="00C75219">
        <w:t>%</w:t>
      </w:r>
      <w:r w:rsidR="00BE58AB">
        <w:t xml:space="preserve">. </w:t>
      </w:r>
      <w:r w:rsidR="00422F7C">
        <w:t>Participants received</w:t>
      </w:r>
      <w:r w:rsidR="00166003">
        <w:t xml:space="preserve"> five do</w:t>
      </w:r>
      <w:r w:rsidR="006905D8">
        <w:t xml:space="preserve">llars for </w:t>
      </w:r>
      <w:r w:rsidR="00D00A6B">
        <w:rPr>
          <w:rFonts w:hint="eastAsia"/>
          <w:lang w:eastAsia="ko-KR"/>
        </w:rPr>
        <w:t>completing the online</w:t>
      </w:r>
      <w:r w:rsidR="006905D8">
        <w:rPr>
          <w:rFonts w:hint="eastAsia"/>
          <w:lang w:eastAsia="ko-KR"/>
        </w:rPr>
        <w:t xml:space="preserve"> questionnaire</w:t>
      </w:r>
      <w:r w:rsidR="00166003">
        <w:t>.</w:t>
      </w:r>
    </w:p>
    <w:p w:rsidR="0093733D" w:rsidRPr="004C6D28" w:rsidRDefault="00E216EA" w:rsidP="0093733D">
      <w:pPr>
        <w:pStyle w:val="Heading3"/>
        <w:adjustRightInd w:val="0"/>
        <w:snapToGrid w:val="0"/>
        <w:rPr>
          <w:b/>
          <w:bCs w:val="0"/>
        </w:rPr>
      </w:pPr>
      <w:r>
        <w:rPr>
          <w:b/>
          <w:bCs w:val="0"/>
        </w:rPr>
        <w:t>2</w:t>
      </w:r>
      <w:r w:rsidR="007762CB">
        <w:rPr>
          <w:b/>
          <w:bCs w:val="0"/>
        </w:rPr>
        <w:t xml:space="preserve">-3. </w:t>
      </w:r>
      <w:r w:rsidR="0093733D">
        <w:rPr>
          <w:b/>
          <w:bCs w:val="0"/>
        </w:rPr>
        <w:t>Measurement of Variables</w:t>
      </w:r>
    </w:p>
    <w:p w:rsidR="00CF6344" w:rsidRDefault="00270A62" w:rsidP="0031704E">
      <w:pPr>
        <w:pStyle w:val="BodyText"/>
        <w:adjustRightInd w:val="0"/>
        <w:snapToGrid w:val="0"/>
        <w:ind w:firstLine="0"/>
      </w:pPr>
      <w:r>
        <w:rPr>
          <w:color w:val="333399"/>
        </w:rPr>
        <w:tab/>
      </w:r>
      <w:r w:rsidR="00CF6344">
        <w:rPr>
          <w:i/>
          <w:iCs/>
        </w:rPr>
        <w:t>Self-esteem</w:t>
      </w:r>
      <w:r w:rsidR="00CF6344">
        <w:t xml:space="preserve"> was measure</w:t>
      </w:r>
      <w:r w:rsidR="00036CDE">
        <w:t>d by the Rosenberg self-esteem s</w:t>
      </w:r>
      <w:r w:rsidR="00CF6344">
        <w:t xml:space="preserve">cale </w:t>
      </w:r>
      <w:r w:rsidR="00DB2BA9">
        <w:fldChar w:fldCharType="begin"/>
      </w:r>
      <w:r w:rsidR="00CF6344">
        <w:instrText xml:space="preserve"> ADDIN EN.CITE &lt;EndNote&gt;&lt;Cite&gt;&lt;Author&gt;Rosenberg&lt;/Author&gt;&lt;Year&gt;1989&lt;/Year&gt;&lt;RecNum&gt;825&lt;/RecNum&gt;&lt;DisplayText&gt;(Rosenberg, 1989)&lt;/DisplayText&gt;&lt;record&gt;&lt;rec-number&gt;825&lt;/rec-number&gt;&lt;foreign-keys&gt;&lt;key app="EN" db-id="da595dvxnpv50vevpe9vws2o2v922wwrf55t"&gt;825&lt;/key&gt;&lt;/foreign-keys&gt;&lt;ref-type name="Book"&gt;6&lt;/ref-type&gt;&lt;contributors&gt;&lt;authors&gt;&lt;author&gt;Rosenberg, M.&lt;/author&gt;&lt;/authors&gt;&lt;/contributors&gt;&lt;titles&gt;&lt;title&gt;Society and the adolescent self-image&lt;/title&gt;&lt;/titles&gt;&lt;dates&gt;&lt;year&gt;1989&lt;/year&gt;&lt;/dates&gt;&lt;pub-location&gt;Middletown, CT&lt;/pub-location&gt;&lt;publisher&gt;Wesleyan University Press&lt;/publisher&gt;&lt;urls&gt;&lt;/urls&gt;&lt;/record&gt;&lt;/Cite&gt;&lt;/EndNote&gt;</w:instrText>
      </w:r>
      <w:r w:rsidR="00DB2BA9">
        <w:fldChar w:fldCharType="separate"/>
      </w:r>
      <w:r w:rsidR="00CF6344">
        <w:rPr>
          <w:noProof/>
        </w:rPr>
        <w:t>(Rosenberg, 1989)</w:t>
      </w:r>
      <w:r w:rsidR="00DB2BA9">
        <w:fldChar w:fldCharType="end"/>
      </w:r>
      <w:r w:rsidR="00E07725">
        <w:t xml:space="preserve">, which </w:t>
      </w:r>
      <w:r w:rsidR="001B477E">
        <w:t>contains</w:t>
      </w:r>
      <w:r w:rsidR="00CF6344">
        <w:t xml:space="preserve"> 10 items</w:t>
      </w:r>
      <w:r w:rsidR="000B4750">
        <w:t xml:space="preserve"> that assess trait self-esteem</w:t>
      </w:r>
      <w:r w:rsidR="00CF6344">
        <w:t xml:space="preserve"> (e.g.,</w:t>
      </w:r>
      <w:r w:rsidR="00CF6344" w:rsidRPr="0007555C">
        <w:t xml:space="preserve"> </w:t>
      </w:r>
      <w:r w:rsidR="00CF6344">
        <w:t>“</w:t>
      </w:r>
      <w:r w:rsidR="00CF6344" w:rsidRPr="0007555C">
        <w:t>On the whole I am satisfied with myself</w:t>
      </w:r>
      <w:r w:rsidR="00CF6344">
        <w:t>”</w:t>
      </w:r>
      <w:r w:rsidR="00093FB7">
        <w:t xml:space="preserve">; </w:t>
      </w:r>
      <w:r w:rsidR="005829F6">
        <w:t>“</w:t>
      </w:r>
      <w:r w:rsidR="005829F6" w:rsidRPr="005829F6">
        <w:t>I take a positive attitude toward myself</w:t>
      </w:r>
      <w:r w:rsidR="005829F6">
        <w:t>”</w:t>
      </w:r>
      <w:r w:rsidR="00CF6344">
        <w:t xml:space="preserve">). Following the original scale, participants rated their agreement to the items on a four-point scale ranging from </w:t>
      </w:r>
      <w:r w:rsidR="00CF6344" w:rsidRPr="0015206F">
        <w:rPr>
          <w:i/>
          <w:iCs/>
        </w:rPr>
        <w:t>strongly disagree</w:t>
      </w:r>
      <w:r w:rsidR="00CF6344">
        <w:t xml:space="preserve"> (1) to </w:t>
      </w:r>
      <w:r w:rsidR="00CF6344" w:rsidRPr="0015206F">
        <w:rPr>
          <w:i/>
          <w:iCs/>
        </w:rPr>
        <w:t>strongly agree</w:t>
      </w:r>
      <w:r w:rsidR="00CF6344">
        <w:t xml:space="preserve"> (4). One of the </w:t>
      </w:r>
      <w:r w:rsidR="009B7082">
        <w:t xml:space="preserve">10 </w:t>
      </w:r>
      <w:r w:rsidR="00CF6344">
        <w:t>items (i.e., “</w:t>
      </w:r>
      <w:r w:rsidR="00CF6344" w:rsidRPr="00791497">
        <w:t>I wish I could have more respect for myself</w:t>
      </w:r>
      <w:r w:rsidR="00CF6344">
        <w:t>”) lowered the reliability; therefor</w:t>
      </w:r>
      <w:r w:rsidR="0031704E">
        <w:t xml:space="preserve">e, this item was excluded. The reliability of </w:t>
      </w:r>
      <w:r w:rsidR="00CF6344">
        <w:t>the remaining ni</w:t>
      </w:r>
      <w:r w:rsidR="0031704E">
        <w:t xml:space="preserve">ne items </w:t>
      </w:r>
      <w:r w:rsidR="00CF6344" w:rsidRPr="00FC5EE3">
        <w:t>(</w:t>
      </w:r>
      <w:r w:rsidR="00CF6344" w:rsidRPr="00FC5EE3">
        <w:rPr>
          <w:i/>
        </w:rPr>
        <w:t>α</w:t>
      </w:r>
      <w:r w:rsidR="00CF6344">
        <w:t xml:space="preserve"> = .82</w:t>
      </w:r>
      <w:r w:rsidR="00CF6344" w:rsidRPr="00FC5EE3">
        <w:t>)</w:t>
      </w:r>
      <w:r w:rsidR="00CF6344">
        <w:t xml:space="preserve"> was comparable to the alpha</w:t>
      </w:r>
      <w:r w:rsidR="000B534A">
        <w:rPr>
          <w:rFonts w:hint="eastAsia"/>
          <w:lang w:eastAsia="ko-KR"/>
        </w:rPr>
        <w:t xml:space="preserve"> value</w:t>
      </w:r>
      <w:r w:rsidR="00CF6344">
        <w:t xml:space="preserve">s previously reported </w:t>
      </w:r>
      <w:r w:rsidR="00DB2BA9">
        <w:fldChar w:fldCharType="begin"/>
      </w:r>
      <w:r w:rsidR="00CF6344">
        <w:instrText xml:space="preserve"> ADDIN EN.CITE &lt;EndNote&gt;&lt;Cite&gt;&lt;Author&gt;Gonzales&lt;/Author&gt;&lt;Year&gt;2011&lt;/Year&gt;&lt;RecNum&gt;468&lt;/RecNum&gt;&lt;Prefix&gt;e.g.`, &lt;/Prefix&gt;&lt;DisplayText&gt;(e.g., Gonzales &amp;amp; Hancock, 2011)&lt;/DisplayText&gt;&lt;record&gt;&lt;rec-number&gt;468&lt;/rec-number&gt;&lt;foreign-keys&gt;&lt;key app="EN" db-id="da595dvxnpv50vevpe9vws2o2v922wwrf55t"&gt;468&lt;/key&gt;&lt;/foreign-keys&gt;&lt;ref-type name="Electronic Article"&gt;43&lt;/ref-type&gt;&lt;contributors&gt;&lt;authors&gt;&lt;author&gt;Gonzales, AL&lt;/author&gt;&lt;author&gt;Hancock, J. T.&lt;/author&gt;&lt;/authors&gt;&lt;/contributors&gt;&lt;titles&gt;&lt;title&gt;Mirror, mirror on my Facebook Wall: Effects of exposure to Facebook on self-esteem&lt;/title&gt;&lt;secondary-title&gt;Cyberpsychology, Behavior, and Social Networking&lt;/secondary-title&gt;&lt;/titles&gt;&lt;periodical&gt;&lt;full-title&gt;CyberPsychology, Behavior, and Social Networking&lt;/full-title&gt;&lt;/periodical&gt;&lt;pages&gt;79-83&lt;/pages&gt;&lt;volume&gt;14&lt;/volume&gt;&lt;dates&gt;&lt;year&gt;2011&lt;/year&gt;&lt;/dates&gt;&lt;urls&gt;&lt;/urls&gt;&lt;electronic-resource-num&gt;10.1089/cyber.2009.0411&lt;/electronic-resource-num&gt;&lt;/record&gt;&lt;/Cite&gt;&lt;/EndNote&gt;</w:instrText>
      </w:r>
      <w:r w:rsidR="00DB2BA9">
        <w:fldChar w:fldCharType="separate"/>
      </w:r>
      <w:r w:rsidR="00CF6344">
        <w:rPr>
          <w:noProof/>
        </w:rPr>
        <w:t>(e.g., Gonzales &amp; Hancock, 2011)</w:t>
      </w:r>
      <w:r w:rsidR="00DB2BA9">
        <w:fldChar w:fldCharType="end"/>
      </w:r>
      <w:r w:rsidR="00CF6344">
        <w:t>. The sco</w:t>
      </w:r>
      <w:r w:rsidR="000E5FAC">
        <w:t>res were averaged across the nine</w:t>
      </w:r>
      <w:r w:rsidR="00CF6344">
        <w:t xml:space="preserve"> items. </w:t>
      </w:r>
    </w:p>
    <w:p w:rsidR="00331CA4" w:rsidRDefault="00CF6344" w:rsidP="00E64611">
      <w:pPr>
        <w:pStyle w:val="BodyText"/>
        <w:adjustRightInd w:val="0"/>
        <w:snapToGrid w:val="0"/>
        <w:ind w:firstLine="0"/>
      </w:pPr>
      <w:r>
        <w:tab/>
      </w:r>
      <w:r>
        <w:rPr>
          <w:i/>
          <w:iCs/>
        </w:rPr>
        <w:t>Self-consciousness</w:t>
      </w:r>
      <w:r>
        <w:t xml:space="preserve"> (private versus public) was measured w</w:t>
      </w:r>
      <w:r w:rsidR="00036CDE">
        <w:t>ith the revised version of the self-c</w:t>
      </w:r>
      <w:r>
        <w:t xml:space="preserve">onsciousness </w:t>
      </w:r>
      <w:r w:rsidR="00F74AD2">
        <w:t xml:space="preserve">(SC) </w:t>
      </w:r>
      <w:commentRangeStart w:id="10"/>
      <w:r>
        <w:t xml:space="preserve">Scale presented by Scheier and Carver </w:t>
      </w:r>
      <w:r w:rsidR="00DB2BA9">
        <w:fldChar w:fldCharType="begin"/>
      </w:r>
      <w:r w:rsidR="004F780F">
        <w:instrText xml:space="preserve"> ADDIN EN.CITE &lt;EndNote&gt;&lt;Cite ExcludeAuth="1"&gt;&lt;Author&gt;Scheier&lt;/Author&gt;&lt;Year&gt;1985&lt;/Year&gt;&lt;RecNum&gt;827&lt;/RecNum&gt;&lt;DisplayText&gt;(1985)&lt;/DisplayText&gt;&lt;record&gt;&lt;rec-number&gt;827&lt;/rec-number&gt;&lt;foreign-keys&gt;&lt;key app="EN" db-id="da595dvxnpv50vevpe9vws2o2v922wwrf55t"&gt;827&lt;/key&gt;&lt;/foreign-keys&gt;&lt;ref-type name="Journal Article"&gt;17&lt;/ref-type&gt;&lt;contributors&gt;&lt;authors&gt;&lt;author&gt;Scheier, M.&lt;/author&gt;&lt;author&gt;Carver, C. S.&lt;/author&gt;&lt;/authors&gt;&lt;/contributors&gt;&lt;titles&gt;&lt;title&gt;The self-consciousness scale: A revised version for use with general populations&lt;/title&gt;&lt;secondary-title&gt;Journal of Applied Social Psychology&lt;/secondary-title&gt;&lt;/titles&gt;&lt;periodical&gt;&lt;full-title&gt;Journal of Applied Social Psychology&lt;/full-title&gt;&lt;/periodical&gt;&lt;pages&gt;687-699&lt;/pages&gt;&lt;volume&gt;15&lt;/volume&gt;&lt;dates&gt;&lt;year&gt;1985&lt;/year&gt;&lt;/dates&gt;&lt;urls&gt;&lt;/urls&gt;&lt;/record&gt;&lt;/Cite&gt;&lt;/EndNote&gt;</w:instrText>
      </w:r>
      <w:r w:rsidR="00DB2BA9">
        <w:fldChar w:fldCharType="separate"/>
      </w:r>
      <w:r>
        <w:rPr>
          <w:noProof/>
        </w:rPr>
        <w:t>(1985)</w:t>
      </w:r>
      <w:r w:rsidR="00DB2BA9">
        <w:fldChar w:fldCharType="end"/>
      </w:r>
      <w:r>
        <w:t>, which made the scale items easier to understand for general populations th</w:t>
      </w:r>
      <w:r w:rsidR="00B93812">
        <w:t>an those of the original scale</w:t>
      </w:r>
      <w:r>
        <w:t xml:space="preserve"> by </w:t>
      </w:r>
      <w:r>
        <w:rPr>
          <w:noProof/>
        </w:rPr>
        <w:t>Fenigstein, Scheier, and Buss</w:t>
      </w:r>
      <w:r>
        <w:t xml:space="preserve"> </w:t>
      </w:r>
      <w:r w:rsidR="00DB2BA9">
        <w:fldChar w:fldCharType="begin"/>
      </w:r>
      <w:r>
        <w:instrText xml:space="preserve"> ADDIN EN.CITE &lt;EndNote&gt;&lt;Cite ExcludeAuth="1"&gt;&lt;Author&gt;Fenigstein&lt;/Author&gt;&lt;Year&gt;1975&lt;/Year&gt;&lt;RecNum&gt;828&lt;/RecNum&gt;&lt;DisplayText&gt;(1975)&lt;/DisplayText&gt;&lt;record&gt;&lt;rec-number&gt;828&lt;/rec-number&gt;&lt;foreign-keys&gt;&lt;key app="EN" db-id="da595dvxnpv50vevpe9vws2o2v922wwrf55t"&gt;828&lt;/key&gt;&lt;/foreign-keys&gt;&lt;ref-type name="Journal Article"&gt;17&lt;/ref-type&gt;&lt;contributors&gt;&lt;authors&gt;&lt;author&gt;Fenigstein, A.&lt;/author&gt;&lt;author&gt;Scheier, M.F.&lt;/author&gt;&lt;author&gt;Buss, A.H.&lt;/author&gt;&lt;/authors&gt;&lt;/contributors&gt;&lt;titles&gt;&lt;title&gt;Public and private self-consciousness: Assessment and theory&lt;/title&gt;&lt;secondary-title&gt;Journal of consulting and clinical psychology&lt;/secondary-title&gt;&lt;/titles&gt;&lt;periodical&gt;&lt;full-title&gt;Journal of consulting and clinical psychology&lt;/full-title&gt;&lt;/periodical&gt;&lt;pages&gt;522&lt;/pages&gt;&lt;volume&gt;43&lt;/volume&gt;&lt;number&gt;4&lt;/number&gt;&lt;dates&gt;&lt;year&gt;1975&lt;/year&gt;&lt;/dates&gt;&lt;publisher&gt;American Psychological Association&lt;/publisher&gt;&lt;isbn&gt;1939-2117&lt;/isbn&gt;&lt;urls&gt;&lt;/urls&gt;&lt;/record&gt;&lt;/Cite&gt;&lt;/EndNote&gt;</w:instrText>
      </w:r>
      <w:r w:rsidR="00DB2BA9">
        <w:fldChar w:fldCharType="separate"/>
      </w:r>
      <w:r>
        <w:rPr>
          <w:noProof/>
        </w:rPr>
        <w:t>(1975)</w:t>
      </w:r>
      <w:r w:rsidR="00DB2BA9">
        <w:fldChar w:fldCharType="end"/>
      </w:r>
      <w:r>
        <w:t xml:space="preserve">. </w:t>
      </w:r>
      <w:commentRangeEnd w:id="10"/>
      <w:r w:rsidR="002A6BF7">
        <w:rPr>
          <w:rStyle w:val="CommentReference"/>
          <w:vanish/>
        </w:rPr>
        <w:commentReference w:id="10"/>
      </w:r>
      <w:r>
        <w:t xml:space="preserve">From this 22-item scale, seven items reported to have the highest </w:t>
      </w:r>
      <w:r w:rsidRPr="00E476A0">
        <w:t>factor loadin</w:t>
      </w:r>
      <w:r w:rsidR="00144C64">
        <w:t>g for private SC</w:t>
      </w:r>
      <w:r w:rsidRPr="00E476A0">
        <w:t xml:space="preserve"> (</w:t>
      </w:r>
      <w:r w:rsidRPr="00E476A0">
        <w:rPr>
          <w:i/>
        </w:rPr>
        <w:t>α</w:t>
      </w:r>
      <w:r w:rsidRPr="00E476A0">
        <w:t xml:space="preserve"> = .78) a</w:t>
      </w:r>
      <w:r w:rsidR="00144C64">
        <w:t xml:space="preserve">nd </w:t>
      </w:r>
      <w:r w:rsidR="004710B5">
        <w:t xml:space="preserve">seven </w:t>
      </w:r>
      <w:r w:rsidR="00D22414">
        <w:rPr>
          <w:rFonts w:hint="eastAsia"/>
          <w:lang w:eastAsia="ko-KR"/>
        </w:rPr>
        <w:t>items</w:t>
      </w:r>
      <w:r w:rsidR="004710B5">
        <w:t xml:space="preserve"> </w:t>
      </w:r>
      <w:r w:rsidR="00144C64">
        <w:t>for public SC</w:t>
      </w:r>
      <w:r w:rsidRPr="00E476A0">
        <w:t xml:space="preserve"> (</w:t>
      </w:r>
      <w:r w:rsidRPr="00E476A0">
        <w:rPr>
          <w:i/>
        </w:rPr>
        <w:t>α</w:t>
      </w:r>
      <w:r w:rsidRPr="00E476A0">
        <w:t xml:space="preserve"> = .80), respectively, were used</w:t>
      </w:r>
      <w:r w:rsidR="00331BC2">
        <w:t xml:space="preserve"> in our study</w:t>
      </w:r>
      <w:r w:rsidRPr="00E476A0">
        <w:t xml:space="preserve">. </w:t>
      </w:r>
      <w:r w:rsidR="00436B88">
        <w:rPr>
          <w:rFonts w:hint="eastAsia"/>
          <w:lang w:eastAsia="ko-KR"/>
        </w:rPr>
        <w:t>The i</w:t>
      </w:r>
      <w:r w:rsidRPr="00E476A0">
        <w:t>tems me</w:t>
      </w:r>
      <w:r w:rsidR="00144C64">
        <w:t>asuring private SC</w:t>
      </w:r>
      <w:r w:rsidRPr="00E476A0">
        <w:t xml:space="preserve"> included, “I generally pay attention to my inner feelings” and “I’m constantly thinking about my reasons for doing things”; </w:t>
      </w:r>
      <w:r w:rsidR="00E64611">
        <w:rPr>
          <w:rFonts w:hint="eastAsia"/>
          <w:lang w:eastAsia="ko-KR"/>
        </w:rPr>
        <w:t xml:space="preserve">the </w:t>
      </w:r>
      <w:r w:rsidRPr="00E476A0">
        <w:t>items mea</w:t>
      </w:r>
      <w:r w:rsidR="00144C64">
        <w:t>suring public SC</w:t>
      </w:r>
      <w:r w:rsidRPr="00E476A0">
        <w:t xml:space="preserve"> included, “I care a lot about how I present myself to others” and “I’m concerned about what other people think of me.”</w:t>
      </w:r>
      <w:r w:rsidR="00054982">
        <w:t xml:space="preserve"> </w:t>
      </w:r>
      <w:r w:rsidR="004A0ADE">
        <w:t xml:space="preserve">Participants rated these items on a five-point Likert scale, which ranged from </w:t>
      </w:r>
      <w:r w:rsidR="00741407">
        <w:rPr>
          <w:i/>
          <w:iCs/>
        </w:rPr>
        <w:t>not at all like me</w:t>
      </w:r>
      <w:r w:rsidR="00741407">
        <w:t xml:space="preserve"> (1) to </w:t>
      </w:r>
      <w:r w:rsidR="00741407">
        <w:rPr>
          <w:i/>
          <w:iCs/>
        </w:rPr>
        <w:t>a lot like me</w:t>
      </w:r>
      <w:r w:rsidR="00741407">
        <w:t xml:space="preserve"> (5).</w:t>
      </w:r>
      <w:r w:rsidR="00331CA4">
        <w:t xml:space="preserve"> The scores were averaged across the </w:t>
      </w:r>
      <w:r w:rsidR="00331CA4" w:rsidRPr="00F252BB">
        <w:t>items.</w:t>
      </w:r>
    </w:p>
    <w:p w:rsidR="004F783D" w:rsidRDefault="00CF6344" w:rsidP="007672D3">
      <w:pPr>
        <w:pStyle w:val="BodyText"/>
        <w:adjustRightInd w:val="0"/>
        <w:snapToGrid w:val="0"/>
      </w:pPr>
      <w:r>
        <w:rPr>
          <w:i/>
          <w:iCs/>
        </w:rPr>
        <w:t xml:space="preserve">Number of </w:t>
      </w:r>
      <w:r w:rsidR="00B31658">
        <w:rPr>
          <w:i/>
          <w:iCs/>
        </w:rPr>
        <w:t>Facebook f</w:t>
      </w:r>
      <w:r w:rsidR="00A10F27">
        <w:rPr>
          <w:i/>
          <w:iCs/>
        </w:rPr>
        <w:t>riends</w:t>
      </w:r>
      <w:r>
        <w:t xml:space="preserve"> was </w:t>
      </w:r>
      <w:r w:rsidR="00D436B8">
        <w:t xml:space="preserve">an open-ended item that measured </w:t>
      </w:r>
      <w:r>
        <w:t xml:space="preserve">the actual number of </w:t>
      </w:r>
      <w:r w:rsidR="00D436B8">
        <w:t xml:space="preserve">one’s </w:t>
      </w:r>
      <w:r w:rsidR="00447955">
        <w:t>Facebook f</w:t>
      </w:r>
      <w:r w:rsidR="00A10F27">
        <w:t>riends</w:t>
      </w:r>
      <w:r w:rsidR="00D436B8">
        <w:t xml:space="preserve"> as listed in his/her Facebook profile</w:t>
      </w:r>
      <w:r>
        <w:t xml:space="preserve">. </w:t>
      </w:r>
      <w:r w:rsidR="003C5FC4">
        <w:rPr>
          <w:rFonts w:hint="eastAsia"/>
          <w:lang w:eastAsia="ko-KR"/>
        </w:rPr>
        <w:t>To increase accuracy of participants</w:t>
      </w:r>
      <w:r w:rsidR="003C5FC4">
        <w:rPr>
          <w:lang w:eastAsia="ko-KR"/>
        </w:rPr>
        <w:t>’</w:t>
      </w:r>
      <w:r w:rsidR="003C5FC4">
        <w:rPr>
          <w:rFonts w:hint="eastAsia"/>
          <w:lang w:eastAsia="ko-KR"/>
        </w:rPr>
        <w:t xml:space="preserve"> responses, w</w:t>
      </w:r>
      <w:r w:rsidR="00C445D1">
        <w:t xml:space="preserve">e </w:t>
      </w:r>
      <w:r w:rsidR="00E02879">
        <w:t xml:space="preserve">specifically </w:t>
      </w:r>
      <w:r w:rsidR="00C445D1">
        <w:t>instruct</w:t>
      </w:r>
      <w:r w:rsidR="00C445D1">
        <w:rPr>
          <w:rFonts w:hint="eastAsia"/>
          <w:lang w:eastAsia="ko-KR"/>
        </w:rPr>
        <w:t>ed</w:t>
      </w:r>
      <w:r>
        <w:t xml:space="preserve"> participants to access their Facebook profile</w:t>
      </w:r>
      <w:r w:rsidR="00D436B8">
        <w:t>s</w:t>
      </w:r>
      <w:r>
        <w:t xml:space="preserve"> by opening another web</w:t>
      </w:r>
      <w:r w:rsidR="0083391D">
        <w:t xml:space="preserve"> browser window</w:t>
      </w:r>
      <w:r w:rsidR="009F715C">
        <w:rPr>
          <w:rFonts w:hint="eastAsia"/>
          <w:lang w:eastAsia="ko-KR"/>
        </w:rPr>
        <w:t xml:space="preserve"> and logging onto </w:t>
      </w:r>
      <w:r w:rsidR="0083391D" w:rsidRPr="00D2534E">
        <w:rPr>
          <w:rFonts w:hint="eastAsia"/>
          <w:i/>
          <w:iCs/>
          <w:lang w:eastAsia="ko-KR"/>
        </w:rPr>
        <w:t>Facebook.com</w:t>
      </w:r>
      <w:r w:rsidR="0083391D">
        <w:rPr>
          <w:rFonts w:hint="eastAsia"/>
          <w:lang w:eastAsia="ko-KR"/>
        </w:rPr>
        <w:t xml:space="preserve"> to </w:t>
      </w:r>
      <w:r w:rsidR="009212DA">
        <w:rPr>
          <w:rFonts w:hint="eastAsia"/>
          <w:lang w:eastAsia="ko-KR"/>
        </w:rPr>
        <w:t>access</w:t>
      </w:r>
      <w:r>
        <w:t xml:space="preserve"> </w:t>
      </w:r>
      <w:r w:rsidR="00090924">
        <w:rPr>
          <w:rFonts w:hint="eastAsia"/>
          <w:lang w:eastAsia="ko-KR"/>
        </w:rPr>
        <w:t>their account</w:t>
      </w:r>
      <w:r w:rsidR="0047669E">
        <w:rPr>
          <w:rFonts w:hint="eastAsia"/>
          <w:lang w:eastAsia="ko-KR"/>
        </w:rPr>
        <w:t>;</w:t>
      </w:r>
      <w:r>
        <w:t xml:space="preserve"> </w:t>
      </w:r>
      <w:r w:rsidR="0047669E">
        <w:rPr>
          <w:rFonts w:hint="eastAsia"/>
          <w:lang w:eastAsia="ko-KR"/>
        </w:rPr>
        <w:t>p</w:t>
      </w:r>
      <w:r>
        <w:t xml:space="preserve">articipants were </w:t>
      </w:r>
      <w:r w:rsidR="00D436B8">
        <w:t xml:space="preserve">then </w:t>
      </w:r>
      <w:r>
        <w:t xml:space="preserve">asked </w:t>
      </w:r>
      <w:r w:rsidR="00D436B8">
        <w:t xml:space="preserve">to provide the exact number of </w:t>
      </w:r>
      <w:r w:rsidR="00DE1C7D">
        <w:t>Facebook f</w:t>
      </w:r>
      <w:r w:rsidR="00A10F27">
        <w:t>riends</w:t>
      </w:r>
      <w:r w:rsidR="00620343">
        <w:t xml:space="preserve"> </w:t>
      </w:r>
      <w:r w:rsidR="00BE1440">
        <w:t>displayed</w:t>
      </w:r>
      <w:r w:rsidR="00DF6A5D">
        <w:t xml:space="preserve"> on</w:t>
      </w:r>
      <w:r w:rsidR="00D436B8">
        <w:t xml:space="preserve"> their </w:t>
      </w:r>
      <w:r>
        <w:t>profile</w:t>
      </w:r>
      <w:r w:rsidR="00BE1440">
        <w:t xml:space="preserve"> page</w:t>
      </w:r>
      <w:ins w:id="11" w:author="David Moore" w:date="2011-11-26T01:14:00Z">
        <w:r w:rsidR="002A6BF7">
          <w:t xml:space="preserve"> at the time of the survey</w:t>
        </w:r>
      </w:ins>
      <w:r w:rsidR="008E6E65">
        <w:t>.</w:t>
      </w:r>
    </w:p>
    <w:p w:rsidR="00206B13" w:rsidRDefault="00256F21" w:rsidP="00F87880">
      <w:pPr>
        <w:pStyle w:val="BodyText"/>
        <w:adjustRightInd w:val="0"/>
        <w:snapToGrid w:val="0"/>
      </w:pPr>
      <w:r w:rsidRPr="00256F21">
        <w:rPr>
          <w:i/>
          <w:iCs/>
        </w:rPr>
        <w:t>Socio-d</w:t>
      </w:r>
      <w:r w:rsidR="00206B13" w:rsidRPr="00256F21">
        <w:rPr>
          <w:i/>
          <w:iCs/>
        </w:rPr>
        <w:t>emographics.</w:t>
      </w:r>
      <w:r w:rsidR="00206B13">
        <w:t xml:space="preserve"> In addition to </w:t>
      </w:r>
      <w:r w:rsidR="00EB1C75">
        <w:t xml:space="preserve">the </w:t>
      </w:r>
      <w:r w:rsidR="00206B13">
        <w:t xml:space="preserve">age </w:t>
      </w:r>
      <w:r w:rsidR="007472C5">
        <w:t>and gender</w:t>
      </w:r>
      <w:r w:rsidR="00D25F78">
        <w:t xml:space="preserve"> </w:t>
      </w:r>
      <w:r w:rsidR="00EB1C75">
        <w:t xml:space="preserve">variables </w:t>
      </w:r>
      <w:r w:rsidR="00397615">
        <w:t>(</w:t>
      </w:r>
      <w:r w:rsidR="002065B2">
        <w:t>reported</w:t>
      </w:r>
      <w:r w:rsidR="00D25F78">
        <w:t xml:space="preserve"> in the Part</w:t>
      </w:r>
      <w:r w:rsidR="008D19D3">
        <w:t>icipants subsection</w:t>
      </w:r>
      <w:r w:rsidR="00397615">
        <w:t>)</w:t>
      </w:r>
      <w:r w:rsidR="007472C5">
        <w:t xml:space="preserve">, </w:t>
      </w:r>
      <w:r w:rsidR="008038B1" w:rsidRPr="00D6552B">
        <w:t>par</w:t>
      </w:r>
      <w:r w:rsidR="00E20BDB">
        <w:t>ticipants’ household income</w:t>
      </w:r>
      <w:r w:rsidR="008038B1" w:rsidRPr="00D6552B">
        <w:t xml:space="preserve"> </w:t>
      </w:r>
      <w:r w:rsidR="003722BF">
        <w:t>and racial/ethnic background</w:t>
      </w:r>
      <w:r w:rsidR="002D199A" w:rsidRPr="00D6552B">
        <w:t xml:space="preserve"> </w:t>
      </w:r>
      <w:r w:rsidR="008038B1" w:rsidRPr="00D6552B">
        <w:t xml:space="preserve">were measured. </w:t>
      </w:r>
      <w:r w:rsidR="002D199A" w:rsidRPr="00D6552B">
        <w:t xml:space="preserve">The </w:t>
      </w:r>
      <w:r w:rsidR="00894B90">
        <w:t xml:space="preserve">five </w:t>
      </w:r>
      <w:r w:rsidR="002D199A" w:rsidRPr="00D6552B">
        <w:t xml:space="preserve">answering categories </w:t>
      </w:r>
      <w:r w:rsidR="004224EB">
        <w:t xml:space="preserve">used </w:t>
      </w:r>
      <w:r w:rsidR="002D199A" w:rsidRPr="00D6552B">
        <w:t xml:space="preserve">for </w:t>
      </w:r>
      <w:r w:rsidR="004224EB">
        <w:t xml:space="preserve">measurement of </w:t>
      </w:r>
      <w:r w:rsidR="009D75F1">
        <w:t>household income</w:t>
      </w:r>
      <w:r w:rsidR="0098041D">
        <w:t xml:space="preserve"> </w:t>
      </w:r>
      <w:r w:rsidR="009419A5">
        <w:t>were “</w:t>
      </w:r>
      <w:r w:rsidR="00F87880">
        <w:t>under $20,000</w:t>
      </w:r>
      <w:r w:rsidR="009419A5">
        <w:t xml:space="preserve"> (1)</w:t>
      </w:r>
      <w:r w:rsidR="008352D6">
        <w:t>,</w:t>
      </w:r>
      <w:r w:rsidR="007157B4">
        <w:t>”</w:t>
      </w:r>
      <w:r w:rsidR="00993926">
        <w:t xml:space="preserve"> </w:t>
      </w:r>
      <w:r w:rsidR="007157B4">
        <w:t>“</w:t>
      </w:r>
      <w:r w:rsidR="00FE3455">
        <w:t>$20,000–$34,999</w:t>
      </w:r>
      <w:r w:rsidR="009419A5">
        <w:t xml:space="preserve"> (2)</w:t>
      </w:r>
      <w:r w:rsidR="008352D6">
        <w:t>,</w:t>
      </w:r>
      <w:r w:rsidR="003B46AC">
        <w:t>” “</w:t>
      </w:r>
      <w:r w:rsidR="00FE3455">
        <w:t>$35,000–$49,999</w:t>
      </w:r>
      <w:r w:rsidR="009419A5">
        <w:t xml:space="preserve"> (3)</w:t>
      </w:r>
      <w:r w:rsidR="008352D6">
        <w:t>,</w:t>
      </w:r>
      <w:r w:rsidR="003B46AC">
        <w:t>” “</w:t>
      </w:r>
      <w:r w:rsidR="00FE3455">
        <w:t>$50,000–$74,999</w:t>
      </w:r>
      <w:r w:rsidR="009419A5">
        <w:t xml:space="preserve"> (4)</w:t>
      </w:r>
      <w:r w:rsidR="00B9413A">
        <w:t>,” and “</w:t>
      </w:r>
      <w:r w:rsidR="00FE3455">
        <w:t>$75,000 or more</w:t>
      </w:r>
      <w:r w:rsidR="009419A5">
        <w:t xml:space="preserve"> (5)</w:t>
      </w:r>
      <w:r w:rsidR="002D199A" w:rsidRPr="00D6552B">
        <w:t>.” The categories for race</w:t>
      </w:r>
      <w:r w:rsidR="00D2762B">
        <w:t>/ethnicity</w:t>
      </w:r>
      <w:r w:rsidR="002D199A" w:rsidRPr="00D6552B">
        <w:t xml:space="preserve"> were</w:t>
      </w:r>
      <w:r w:rsidR="00D6552B" w:rsidRPr="00D6552B">
        <w:t xml:space="preserve"> “American Indian/Alaska Native,” “Asian/Pacific Islander,” “Black/African American,” “Hispanic,” “Caucasian/White,” </w:t>
      </w:r>
      <w:r w:rsidR="002E4691">
        <w:t>and “Multiracial.</w:t>
      </w:r>
      <w:r w:rsidR="00D6552B" w:rsidRPr="00D6552B">
        <w:t>”</w:t>
      </w:r>
      <w:r w:rsidR="002E4691">
        <w:rPr>
          <w:rStyle w:val="FootnoteReference"/>
        </w:rPr>
        <w:footnoteReference w:id="1"/>
      </w:r>
      <w:r w:rsidR="00A24535">
        <w:t xml:space="preserve"> </w:t>
      </w:r>
      <w:r w:rsidR="008038B1">
        <w:t xml:space="preserve"> </w:t>
      </w:r>
    </w:p>
    <w:p w:rsidR="004C6D28" w:rsidRDefault="004C6D28" w:rsidP="00C26798">
      <w:pPr>
        <w:pStyle w:val="BodyText"/>
        <w:adjustRightInd w:val="0"/>
        <w:snapToGrid w:val="0"/>
        <w:ind w:firstLine="0"/>
      </w:pPr>
      <w:r>
        <w:tab/>
      </w:r>
      <w:r w:rsidR="00BB4148">
        <w:rPr>
          <w:i/>
          <w:iCs/>
        </w:rPr>
        <w:t>Big-f</w:t>
      </w:r>
      <w:r w:rsidR="004C3121">
        <w:rPr>
          <w:i/>
          <w:iCs/>
        </w:rPr>
        <w:t xml:space="preserve">ive personality </w:t>
      </w:r>
      <w:r w:rsidR="007845E5">
        <w:rPr>
          <w:i/>
          <w:iCs/>
        </w:rPr>
        <w:t>traits</w:t>
      </w:r>
      <w:r w:rsidR="00707005">
        <w:t xml:space="preserve"> were assessed by the 10-item Personality Inventory by </w:t>
      </w:r>
      <w:r w:rsidR="00D9250E">
        <w:rPr>
          <w:noProof/>
        </w:rPr>
        <w:t>Gosling, Rentfrow, and Swann</w:t>
      </w:r>
      <w:r w:rsidR="00D9250E">
        <w:t xml:space="preserve"> </w:t>
      </w:r>
      <w:r w:rsidR="00DB2BA9">
        <w:fldChar w:fldCharType="begin"/>
      </w:r>
      <w:r w:rsidR="00D9250E">
        <w:instrText xml:space="preserve"> ADDIN EN.CITE &lt;EndNote&gt;&lt;Cite ExcludeAuth="1"&gt;&lt;Author&gt;Gosling&lt;/Author&gt;&lt;Year&gt;2003&lt;/Year&gt;&lt;RecNum&gt;829&lt;/RecNum&gt;&lt;DisplayText&gt;(2003)&lt;/DisplayText&gt;&lt;record&gt;&lt;rec-number&gt;829&lt;/rec-number&gt;&lt;foreign-keys&gt;&lt;key app="EN" db-id="da595dvxnpv50vevpe9vws2o2v922wwrf55t"&gt;829&lt;/key&gt;&lt;/foreign-keys&gt;&lt;ref-type name="Journal Article"&gt;17&lt;/ref-type&gt;&lt;contributors&gt;&lt;authors&gt;&lt;author&gt;Gosling, S.D.&lt;/author&gt;&lt;author&gt;Rentfrow, P.J.&lt;/author&gt;&lt;author&gt;Swann, W.B.&lt;/author&gt;&lt;/authors&gt;&lt;/contributors&gt;&lt;titles&gt;&lt;title&gt;A very brief measure of the Big-Five personality domains&lt;/title&gt;&lt;secondary-title&gt;Journal of Research in Personality&lt;/secondary-title&gt;&lt;/titles&gt;&lt;periodical&gt;&lt;full-title&gt;Journal of Research in Personality&lt;/full-title&gt;&lt;/periodical&gt;&lt;pages&gt;504-528&lt;/pages&gt;&lt;volume&gt;37&lt;/volume&gt;&lt;number&gt;6&lt;/number&gt;&lt;dates&gt;&lt;year&gt;2003&lt;/year&gt;&lt;/dates&gt;&lt;publisher&gt;Elsevier&lt;/publisher&gt;&lt;isbn&gt;0092-6566&lt;/isbn&gt;&lt;urls&gt;&lt;/urls&gt;&lt;/record&gt;&lt;/Cite&gt;&lt;/EndNote&gt;</w:instrText>
      </w:r>
      <w:r w:rsidR="00DB2BA9">
        <w:fldChar w:fldCharType="separate"/>
      </w:r>
      <w:r w:rsidR="00D9250E">
        <w:rPr>
          <w:noProof/>
        </w:rPr>
        <w:t>(2003)</w:t>
      </w:r>
      <w:r w:rsidR="00DB2BA9">
        <w:fldChar w:fldCharType="end"/>
      </w:r>
      <w:r w:rsidR="00781B33">
        <w:t>, which has been demonstrated to reach adequate levels of validity and reliability</w:t>
      </w:r>
      <w:r w:rsidR="00A6339B">
        <w:t xml:space="preserve"> in measuring openness, conscientiousness, extraversion, agreeableness, and neuroticism</w:t>
      </w:r>
      <w:r w:rsidR="00CD7515">
        <w:t xml:space="preserve"> </w:t>
      </w:r>
      <w:r w:rsidR="00DB2BA9">
        <w:fldChar w:fldCharType="begin"/>
      </w:r>
      <w:r w:rsidR="00C26798">
        <w:instrText xml:space="preserve"> ADDIN EN.CITE &lt;EndNote&gt;&lt;Cite&gt;&lt;Author&gt;Gosling&lt;/Author&gt;&lt;Year&gt;2003&lt;/Year&gt;&lt;RecNum&gt;829&lt;/RecNum&gt;&lt;DisplayText&gt;(Gosling et al., 2003)&lt;/DisplayText&gt;&lt;record&gt;&lt;rec-number&gt;829&lt;/rec-number&gt;&lt;foreign-keys&gt;&lt;key app="EN" db-id="da595dvxnpv50vevpe9vws2o2v922wwrf55t"&gt;829&lt;/key&gt;&lt;/foreign-keys&gt;&lt;ref-type name="Journal Article"&gt;17&lt;/ref-type&gt;&lt;contributors&gt;&lt;authors&gt;&lt;author&gt;Gosling, S.D.&lt;/author&gt;&lt;author&gt;Rentfrow, P.J.&lt;/author&gt;&lt;author&gt;Swann, W.B.&lt;/author&gt;&lt;/authors&gt;&lt;/contributors&gt;&lt;titles&gt;&lt;title&gt;A very brief measure of the Big-Five personality domains&lt;/title&gt;&lt;secondary-title&gt;Journal of Research in Personality&lt;/secondary-title&gt;&lt;/titles&gt;&lt;periodical&gt;&lt;full-title&gt;Journal of Research in Personality&lt;/full-title&gt;&lt;/periodical&gt;&lt;pages&gt;504-528&lt;/pages&gt;&lt;volume&gt;37&lt;/volume&gt;&lt;number&gt;6&lt;/number&gt;&lt;dates&gt;&lt;year&gt;2003&lt;/year&gt;&lt;/dates&gt;&lt;publisher&gt;Elsevier&lt;/publisher&gt;&lt;isbn&gt;0092-6566&lt;/isbn&gt;&lt;urls&gt;&lt;/urls&gt;&lt;/record&gt;&lt;/Cite&gt;&lt;/EndNote&gt;</w:instrText>
      </w:r>
      <w:r w:rsidR="00DB2BA9">
        <w:fldChar w:fldCharType="separate"/>
      </w:r>
      <w:r w:rsidR="00C26798">
        <w:rPr>
          <w:noProof/>
        </w:rPr>
        <w:t>(Gosling et al., 2003)</w:t>
      </w:r>
      <w:r w:rsidR="00DB2BA9">
        <w:fldChar w:fldCharType="end"/>
      </w:r>
      <w:r w:rsidR="00CD7515">
        <w:t xml:space="preserve">. </w:t>
      </w:r>
      <w:r w:rsidR="00A6339B" w:rsidRPr="00270A62">
        <w:t>Openness was measured with “</w:t>
      </w:r>
      <w:r w:rsidR="00256F21" w:rsidRPr="00270A62">
        <w:t>open to new experiences- complex</w:t>
      </w:r>
      <w:r w:rsidR="00A6339B" w:rsidRPr="00270A62">
        <w:t>” and “</w:t>
      </w:r>
      <w:r w:rsidR="00256F21" w:rsidRPr="00270A62">
        <w:t xml:space="preserve">conventional-uncreative </w:t>
      </w:r>
      <w:r w:rsidR="00A6339B" w:rsidRPr="00270A62">
        <w:t>(reversed)” (</w:t>
      </w:r>
      <w:r w:rsidR="00A6339B" w:rsidRPr="00270A62">
        <w:rPr>
          <w:i/>
        </w:rPr>
        <w:t>r</w:t>
      </w:r>
      <w:r w:rsidR="004E6DDC" w:rsidRPr="00270A62">
        <w:t xml:space="preserve"> = .18</w:t>
      </w:r>
      <w:proofErr w:type="gramStart"/>
      <w:r w:rsidR="00A6339B" w:rsidRPr="00270A62">
        <w:t xml:space="preserve">, </w:t>
      </w:r>
      <w:r w:rsidR="002E7DBE">
        <w:t xml:space="preserve"> </w:t>
      </w:r>
      <w:r w:rsidR="00A6339B" w:rsidRPr="00270A62">
        <w:rPr>
          <w:i/>
          <w:iCs/>
        </w:rPr>
        <w:t>p</w:t>
      </w:r>
      <w:proofErr w:type="gramEnd"/>
      <w:r w:rsidR="004E6DDC" w:rsidRPr="00270A62">
        <w:t xml:space="preserve"> &lt; .01</w:t>
      </w:r>
      <w:r w:rsidR="00A6339B" w:rsidRPr="00270A62">
        <w:t>); conscientiousness with “</w:t>
      </w:r>
      <w:r w:rsidR="00256F21" w:rsidRPr="00270A62">
        <w:t>dependable-self-disciplined</w:t>
      </w:r>
      <w:r w:rsidR="00A6339B" w:rsidRPr="00270A62">
        <w:t>” and “</w:t>
      </w:r>
      <w:r w:rsidR="00256F21" w:rsidRPr="00270A62">
        <w:t xml:space="preserve">disorganized-careless </w:t>
      </w:r>
      <w:r w:rsidR="00A6339B" w:rsidRPr="00270A62">
        <w:t>(reversed)” (</w:t>
      </w:r>
      <w:r w:rsidR="00A6339B" w:rsidRPr="00270A62">
        <w:rPr>
          <w:i/>
        </w:rPr>
        <w:t>r</w:t>
      </w:r>
      <w:r w:rsidR="00EC70EC" w:rsidRPr="00270A62">
        <w:t xml:space="preserve"> = .50</w:t>
      </w:r>
      <w:r w:rsidR="00A6339B" w:rsidRPr="00270A62">
        <w:t xml:space="preserve">, </w:t>
      </w:r>
      <w:r w:rsidR="002E7DBE">
        <w:t xml:space="preserve"> </w:t>
      </w:r>
      <w:r w:rsidR="00A6339B" w:rsidRPr="00270A62">
        <w:rPr>
          <w:i/>
          <w:iCs/>
        </w:rPr>
        <w:t>p</w:t>
      </w:r>
      <w:r w:rsidR="00EC70EC" w:rsidRPr="00270A62">
        <w:t xml:space="preserve"> &lt; .001</w:t>
      </w:r>
      <w:r w:rsidR="00A6339B" w:rsidRPr="00270A62">
        <w:t>); extraversion with</w:t>
      </w:r>
      <w:r w:rsidR="00CD7515" w:rsidRPr="00270A62">
        <w:t xml:space="preserve"> “extraverted-enthusiastic” and “reserved-quiet</w:t>
      </w:r>
      <w:r w:rsidR="00A6339B" w:rsidRPr="00270A62">
        <w:t xml:space="preserve"> (reversed)” </w:t>
      </w:r>
      <w:r w:rsidR="00C24128" w:rsidRPr="00270A62">
        <w:t>(</w:t>
      </w:r>
      <w:r w:rsidR="00F1672A" w:rsidRPr="00270A62">
        <w:rPr>
          <w:i/>
        </w:rPr>
        <w:t>r</w:t>
      </w:r>
      <w:r w:rsidR="001448B2" w:rsidRPr="00270A62">
        <w:t xml:space="preserve"> = .54</w:t>
      </w:r>
      <w:r w:rsidR="00F1672A" w:rsidRPr="00270A62">
        <w:t xml:space="preserve">, </w:t>
      </w:r>
      <w:r w:rsidR="002E7DBE">
        <w:t xml:space="preserve"> </w:t>
      </w:r>
      <w:r w:rsidR="00F1672A" w:rsidRPr="00270A62">
        <w:rPr>
          <w:i/>
          <w:iCs/>
        </w:rPr>
        <w:t>p</w:t>
      </w:r>
      <w:r w:rsidR="001448B2" w:rsidRPr="00270A62">
        <w:t xml:space="preserve"> &lt; .001</w:t>
      </w:r>
      <w:r w:rsidR="00C24128" w:rsidRPr="00270A62">
        <w:t>)</w:t>
      </w:r>
      <w:r w:rsidR="00CD7515" w:rsidRPr="00270A62">
        <w:t xml:space="preserve">; </w:t>
      </w:r>
      <w:r w:rsidR="003B6F1C" w:rsidRPr="00270A62">
        <w:t xml:space="preserve"> </w:t>
      </w:r>
      <w:r w:rsidR="00A6339B" w:rsidRPr="00270A62">
        <w:t>agreeableness with “</w:t>
      </w:r>
      <w:r w:rsidR="00256F21" w:rsidRPr="00270A62">
        <w:t>sympathetic-warm</w:t>
      </w:r>
      <w:r w:rsidR="00A6339B" w:rsidRPr="00270A62">
        <w:t>” and “</w:t>
      </w:r>
      <w:r w:rsidR="00256F21" w:rsidRPr="00270A62">
        <w:t xml:space="preserve">critical-quarrelsome </w:t>
      </w:r>
      <w:r w:rsidR="00A6339B" w:rsidRPr="00270A62">
        <w:t>(reversed)” (</w:t>
      </w:r>
      <w:r w:rsidR="00A6339B" w:rsidRPr="00270A62">
        <w:rPr>
          <w:i/>
        </w:rPr>
        <w:t>r</w:t>
      </w:r>
      <w:r w:rsidR="00270A62" w:rsidRPr="00270A62">
        <w:t xml:space="preserve"> = .25</w:t>
      </w:r>
      <w:r w:rsidR="00A6339B" w:rsidRPr="00270A62">
        <w:t xml:space="preserve">, </w:t>
      </w:r>
      <w:r w:rsidR="002E7DBE">
        <w:t xml:space="preserve"> </w:t>
      </w:r>
      <w:r w:rsidR="00A6339B" w:rsidRPr="00270A62">
        <w:rPr>
          <w:i/>
          <w:iCs/>
        </w:rPr>
        <w:t>p</w:t>
      </w:r>
      <w:r w:rsidR="001448B2" w:rsidRPr="00270A62">
        <w:t xml:space="preserve"> &lt; .001</w:t>
      </w:r>
      <w:r w:rsidR="00A6339B" w:rsidRPr="00270A62">
        <w:t>)</w:t>
      </w:r>
      <w:r w:rsidR="006649DD">
        <w:t>; and neuroticism</w:t>
      </w:r>
      <w:r w:rsidR="0022417A">
        <w:t xml:space="preserve"> (i.e.</w:t>
      </w:r>
      <w:r w:rsidR="00FF1A38">
        <w:t xml:space="preserve"> the opposite of emotional stability)</w:t>
      </w:r>
      <w:r w:rsidR="00A6339B" w:rsidRPr="00270A62">
        <w:t xml:space="preserve"> with “</w:t>
      </w:r>
      <w:r w:rsidR="00EA358C" w:rsidRPr="00270A62">
        <w:t>anxious-easily upset</w:t>
      </w:r>
      <w:r w:rsidR="00EF5265">
        <w:t xml:space="preserve">” and </w:t>
      </w:r>
      <w:r w:rsidR="00EF5265" w:rsidRPr="00270A62">
        <w:t>“calm-emotionally stable</w:t>
      </w:r>
      <w:r w:rsidR="00EA358C" w:rsidRPr="00270A62">
        <w:t xml:space="preserve"> </w:t>
      </w:r>
      <w:r w:rsidR="00A6339B" w:rsidRPr="00270A62">
        <w:t>(reversed)” (</w:t>
      </w:r>
      <w:r w:rsidR="00A6339B" w:rsidRPr="00270A62">
        <w:rPr>
          <w:i/>
        </w:rPr>
        <w:t>r</w:t>
      </w:r>
      <w:r w:rsidR="00270A62" w:rsidRPr="00270A62">
        <w:t xml:space="preserve"> = .53</w:t>
      </w:r>
      <w:r w:rsidR="00A6339B" w:rsidRPr="00270A62">
        <w:t xml:space="preserve">, </w:t>
      </w:r>
      <w:r w:rsidR="002E7DBE">
        <w:t xml:space="preserve"> </w:t>
      </w:r>
      <w:r w:rsidR="00A6339B" w:rsidRPr="00270A62">
        <w:rPr>
          <w:i/>
          <w:iCs/>
        </w:rPr>
        <w:t>p</w:t>
      </w:r>
      <w:r w:rsidR="00270A62" w:rsidRPr="00270A62">
        <w:t xml:space="preserve"> &lt; .001</w:t>
      </w:r>
      <w:r w:rsidR="00A6339B" w:rsidRPr="00270A62">
        <w:t>)</w:t>
      </w:r>
      <w:r w:rsidR="00F11AF9" w:rsidRPr="00270A62">
        <w:t>.</w:t>
      </w:r>
      <w:r w:rsidR="00B57BE1">
        <w:t xml:space="preserve"> Participants rated how these traits applied to them on a seven-point Likert scale, which ranged from </w:t>
      </w:r>
      <w:r w:rsidR="00B57BE1" w:rsidRPr="00C96C74">
        <w:rPr>
          <w:i/>
          <w:iCs/>
        </w:rPr>
        <w:t>very strongly disagree</w:t>
      </w:r>
      <w:r w:rsidR="00B57BE1">
        <w:t xml:space="preserve"> (1) to </w:t>
      </w:r>
      <w:r w:rsidR="00B57BE1" w:rsidRPr="00C96C74">
        <w:rPr>
          <w:i/>
          <w:iCs/>
        </w:rPr>
        <w:t>very strongly agree</w:t>
      </w:r>
      <w:r w:rsidR="00B57BE1">
        <w:t xml:space="preserve"> (7).</w:t>
      </w:r>
      <w:r w:rsidR="00F87A3F">
        <w:t xml:space="preserve"> For each category of the five personality traits, t</w:t>
      </w:r>
      <w:r w:rsidR="00FD3367">
        <w:t xml:space="preserve">he scores were averaged across the </w:t>
      </w:r>
      <w:r w:rsidR="00FD3367" w:rsidRPr="00F252BB">
        <w:t>items.</w:t>
      </w:r>
    </w:p>
    <w:p w:rsidR="004C6D28" w:rsidRDefault="004C6D28" w:rsidP="00C26798">
      <w:pPr>
        <w:pStyle w:val="BodyText"/>
        <w:adjustRightInd w:val="0"/>
        <w:snapToGrid w:val="0"/>
        <w:ind w:firstLine="0"/>
      </w:pPr>
      <w:r>
        <w:tab/>
      </w:r>
      <w:r w:rsidR="000C4DFA">
        <w:rPr>
          <w:i/>
          <w:iCs/>
        </w:rPr>
        <w:t>Affinity</w:t>
      </w:r>
      <w:r w:rsidR="007845E5">
        <w:rPr>
          <w:i/>
          <w:iCs/>
        </w:rPr>
        <w:t>-seeking</w:t>
      </w:r>
      <w:r w:rsidR="00462FC0">
        <w:t xml:space="preserve"> was measured by</w:t>
      </w:r>
      <w:r w:rsidR="00D436B8">
        <w:t xml:space="preserve"> </w:t>
      </w:r>
      <w:r w:rsidR="00462FC0">
        <w:t xml:space="preserve">13 items </w:t>
      </w:r>
      <w:r w:rsidR="00C96C74">
        <w:t>developed by</w:t>
      </w:r>
      <w:r w:rsidR="0057445A">
        <w:t xml:space="preserve"> Bell, Tremblay, and Buerkel –Rothfuss </w:t>
      </w:r>
      <w:r w:rsidR="00DB2BA9">
        <w:fldChar w:fldCharType="begin"/>
      </w:r>
      <w:r w:rsidR="0093281E">
        <w:instrText xml:space="preserve"> ADDIN EN.CITE &lt;EndNote&gt;&lt;Cite ExcludeAuth="1"&gt;&lt;Author&gt;Bell&lt;/Author&gt;&lt;Year&gt;1987&lt;/Year&gt;&lt;RecNum&gt;824&lt;/RecNum&gt;&lt;DisplayText&gt;(1987)&lt;/DisplayText&gt;&lt;record&gt;&lt;rec-number&gt;824&lt;/rec-number&gt;&lt;foreign-keys&gt;&lt;key app="EN" db-id="da595dvxnpv50vevpe9vws2o2v922wwrf55t"&gt;824&lt;/key&gt;&lt;/foreign-keys&gt;&lt;ref-type name="Journal Article"&gt;17&lt;/ref-type&gt;&lt;contributors&gt;&lt;authors&gt;&lt;author&gt;Bell, R. A.&lt;/author&gt;&lt;author&gt;Tremblay, S. W.&lt;/author&gt;&lt;author&gt;Buerkel-Rothfuss, N. L&lt;/author&gt;&lt;/authors&gt;&lt;/contributors&gt;&lt;titles&gt;&lt;title&gt;Interpersonal attraction as a communication accomplishment: Development of a measure of affinity-seeking competence&lt;/title&gt;&lt;secondary-title&gt;Western Journal of Speech Communication&lt;/secondary-title&gt;&lt;/titles&gt;&lt;periodical&gt;&lt;full-title&gt;Western Journal of Speech Communication&lt;/full-title&gt;&lt;/periodical&gt;&lt;pages&gt;1-18&lt;/pages&gt;&lt;volume&gt;51&lt;/volume&gt;&lt;number&gt;1&lt;/number&gt;&lt;dates&gt;&lt;year&gt;1987&lt;/year&gt;&lt;/dates&gt;&lt;urls&gt;&lt;/urls&gt;&lt;/record&gt;&lt;/Cite&gt;&lt;/EndNote&gt;</w:instrText>
      </w:r>
      <w:r w:rsidR="00DB2BA9">
        <w:fldChar w:fldCharType="separate"/>
      </w:r>
      <w:r w:rsidR="0057445A">
        <w:rPr>
          <w:noProof/>
        </w:rPr>
        <w:t>(1987)</w:t>
      </w:r>
      <w:r w:rsidR="00DB2BA9">
        <w:fldChar w:fldCharType="end"/>
      </w:r>
      <w:r w:rsidR="00C96C74">
        <w:t xml:space="preserve">. Participants rated the items </w:t>
      </w:r>
      <w:r w:rsidR="005A1F8D">
        <w:t>(e.g., “</w:t>
      </w:r>
      <w:r w:rsidR="005A1F8D" w:rsidRPr="00462FC0">
        <w:t>I can put on excellent social performances to get others to approve of me</w:t>
      </w:r>
      <w:r w:rsidR="005A1F8D">
        <w:t>”</w:t>
      </w:r>
      <w:r w:rsidR="00FA2B8D">
        <w:t>; “</w:t>
      </w:r>
      <w:r w:rsidR="00FA2B8D" w:rsidRPr="00FA2B8D">
        <w:t>I am good at getting others to want to hang around with me</w:t>
      </w:r>
      <w:r w:rsidR="00FA2B8D">
        <w:t>”</w:t>
      </w:r>
      <w:r w:rsidR="005A1F8D">
        <w:t xml:space="preserve">) </w:t>
      </w:r>
      <w:r w:rsidR="00C96C74">
        <w:t>on a seven-point Likert scale</w:t>
      </w:r>
      <w:r w:rsidR="00851E7F">
        <w:t>, which ranged</w:t>
      </w:r>
      <w:r w:rsidR="00C96C74">
        <w:t xml:space="preserve"> from </w:t>
      </w:r>
      <w:r w:rsidR="00C96C74" w:rsidRPr="00C96C74">
        <w:rPr>
          <w:i/>
          <w:iCs/>
        </w:rPr>
        <w:t>very strongly disagree</w:t>
      </w:r>
      <w:r w:rsidR="00C96C74">
        <w:t xml:space="preserve"> (1) to </w:t>
      </w:r>
      <w:r w:rsidR="00C96C74" w:rsidRPr="00C96C74">
        <w:rPr>
          <w:i/>
          <w:iCs/>
        </w:rPr>
        <w:t>very strongly agree</w:t>
      </w:r>
      <w:r w:rsidR="00C96C74">
        <w:t xml:space="preserve"> (7).</w:t>
      </w:r>
      <w:r w:rsidR="00851E7F">
        <w:t xml:space="preserve"> </w:t>
      </w:r>
      <w:r w:rsidR="0074069B">
        <w:t xml:space="preserve">The reliability </w:t>
      </w:r>
      <w:r w:rsidR="0074069B" w:rsidRPr="00B42C1A">
        <w:t>of this measure</w:t>
      </w:r>
      <w:r w:rsidR="0074069B">
        <w:t xml:space="preserve"> </w:t>
      </w:r>
      <w:r w:rsidR="004B0BFA" w:rsidRPr="00B42C1A">
        <w:t xml:space="preserve">(Cronbach’s </w:t>
      </w:r>
      <w:r w:rsidR="004B0BFA" w:rsidRPr="00B42C1A">
        <w:rPr>
          <w:i/>
        </w:rPr>
        <w:t>α</w:t>
      </w:r>
      <w:r w:rsidR="00DA089C">
        <w:t xml:space="preserve"> = .84</w:t>
      </w:r>
      <w:r w:rsidR="004B0BFA" w:rsidRPr="00B42C1A">
        <w:t xml:space="preserve">) </w:t>
      </w:r>
      <w:r w:rsidR="004B0BFA">
        <w:t xml:space="preserve">was comparable to the alphas previously reported </w:t>
      </w:r>
      <w:r w:rsidR="00DB2BA9">
        <w:fldChar w:fldCharType="begin"/>
      </w:r>
      <w:r w:rsidR="00C26798">
        <w:instrText xml:space="preserve"> ADDIN EN.CITE &lt;EndNote&gt;&lt;Cite&gt;&lt;Author&gt;Bell&lt;/Author&gt;&lt;Year&gt;1987&lt;/Year&gt;&lt;RecNum&gt;824&lt;/RecNum&gt;&lt;Prefix&gt;e.g.`, &lt;/Prefix&gt;&lt;DisplayText&gt;(e.g., Bell et al., 1987)&lt;/DisplayText&gt;&lt;record&gt;&lt;rec-number&gt;824&lt;/rec-number&gt;&lt;foreign-keys&gt;&lt;key app="EN" db-id="da595dvxnpv50vevpe9vws2o2v922wwrf55t"&gt;824&lt;/key&gt;&lt;/foreign-keys&gt;&lt;ref-type name="Journal Article"&gt;17&lt;/ref-type&gt;&lt;contributors&gt;&lt;authors&gt;&lt;author&gt;Bell, R. A.&lt;/author&gt;&lt;author&gt;Tremblay, S. W.&lt;/author&gt;&lt;author&gt;Buerkel-Rothfuss, N. L&lt;/author&gt;&lt;/authors&gt;&lt;/contributors&gt;&lt;titles&gt;&lt;title&gt;Interpersonal attraction as a communication accomplishment: Development of a measure of affinity-seeking competence&lt;/title&gt;&lt;secondary-title&gt;Western Journal of Speech Communication&lt;/secondary-title&gt;&lt;/titles&gt;&lt;periodical&gt;&lt;full-title&gt;Western Journal of Speech Communication&lt;/full-title&gt;&lt;/periodical&gt;&lt;pages&gt;1-18&lt;/pages&gt;&lt;volume&gt;51&lt;/volume&gt;&lt;number&gt;1&lt;/number&gt;&lt;dates&gt;&lt;year&gt;1987&lt;/year&gt;&lt;/dates&gt;&lt;urls&gt;&lt;/urls&gt;&lt;/record&gt;&lt;/Cite&gt;&lt;/EndNote&gt;</w:instrText>
      </w:r>
      <w:r w:rsidR="00DB2BA9">
        <w:fldChar w:fldCharType="separate"/>
      </w:r>
      <w:r w:rsidR="00C26798">
        <w:rPr>
          <w:noProof/>
        </w:rPr>
        <w:t>(e.g., Bell et al., 1987)</w:t>
      </w:r>
      <w:r w:rsidR="00DB2BA9">
        <w:fldChar w:fldCharType="end"/>
      </w:r>
      <w:r w:rsidR="00C96C74">
        <w:t>.</w:t>
      </w:r>
      <w:r w:rsidR="00F11AF9">
        <w:t xml:space="preserve"> The scores wer</w:t>
      </w:r>
      <w:r w:rsidR="00E7167D">
        <w:t xml:space="preserve">e averaged across the </w:t>
      </w:r>
      <w:r w:rsidR="00A24535" w:rsidRPr="00F252BB">
        <w:t>items</w:t>
      </w:r>
      <w:r w:rsidR="00F11AF9" w:rsidRPr="00F252BB">
        <w:t>.</w:t>
      </w:r>
    </w:p>
    <w:p w:rsidR="004C6D28" w:rsidRDefault="004C6D28" w:rsidP="00C75219">
      <w:pPr>
        <w:pStyle w:val="BodyText"/>
        <w:adjustRightInd w:val="0"/>
        <w:snapToGrid w:val="0"/>
        <w:ind w:firstLine="0"/>
      </w:pPr>
      <w:r>
        <w:tab/>
      </w:r>
      <w:r w:rsidR="000C4DFA">
        <w:rPr>
          <w:i/>
          <w:iCs/>
        </w:rPr>
        <w:t>Facebook use history</w:t>
      </w:r>
      <w:r w:rsidR="00511384">
        <w:t xml:space="preserve"> was measured by </w:t>
      </w:r>
      <w:r w:rsidR="00B36E71">
        <w:t>the question</w:t>
      </w:r>
      <w:r w:rsidR="00511384">
        <w:t>, “</w:t>
      </w:r>
      <w:r w:rsidR="00511384" w:rsidRPr="00511384">
        <w:t>Approximately, how long have you had your Facebook profile?</w:t>
      </w:r>
      <w:r w:rsidR="00511384">
        <w:t>”</w:t>
      </w:r>
      <w:r w:rsidR="004F2CB4">
        <w:t xml:space="preserve"> </w:t>
      </w:r>
      <w:r w:rsidR="00D04604">
        <w:t>Participants were provided with seven answer choices</w:t>
      </w:r>
      <w:r w:rsidR="00F11AF9">
        <w:t xml:space="preserve">, which </w:t>
      </w:r>
      <w:r w:rsidR="008B4B53">
        <w:t xml:space="preserve">ranged with a 6-month interval </w:t>
      </w:r>
      <w:r w:rsidR="00F11AF9">
        <w:t xml:space="preserve">from </w:t>
      </w:r>
      <w:r w:rsidR="00D04604">
        <w:rPr>
          <w:i/>
          <w:iCs/>
        </w:rPr>
        <w:t>less than 6</w:t>
      </w:r>
      <w:r w:rsidR="00D04604" w:rsidRPr="00D04604">
        <w:rPr>
          <w:i/>
          <w:iCs/>
        </w:rPr>
        <w:t xml:space="preserve"> months</w:t>
      </w:r>
      <w:r w:rsidR="00F11AF9">
        <w:t xml:space="preserve"> (1) to </w:t>
      </w:r>
      <w:r w:rsidR="00D04604">
        <w:rPr>
          <w:i/>
          <w:iCs/>
        </w:rPr>
        <w:t>more than 3 years</w:t>
      </w:r>
      <w:r w:rsidR="00F11AF9">
        <w:t xml:space="preserve"> (7)</w:t>
      </w:r>
      <w:r w:rsidR="000D247A">
        <w:t>.</w:t>
      </w:r>
      <w:r w:rsidR="00F11AF9">
        <w:t xml:space="preserve"> </w:t>
      </w:r>
    </w:p>
    <w:p w:rsidR="00AA22F1" w:rsidRDefault="004C6D28" w:rsidP="00846A55">
      <w:pPr>
        <w:pStyle w:val="BodyText"/>
        <w:adjustRightInd w:val="0"/>
        <w:snapToGrid w:val="0"/>
        <w:ind w:firstLine="0"/>
        <w:rPr>
          <w:lang w:eastAsia="ko-KR"/>
        </w:rPr>
      </w:pPr>
      <w:r>
        <w:tab/>
      </w:r>
      <w:r w:rsidR="000C4DFA">
        <w:rPr>
          <w:i/>
          <w:iCs/>
        </w:rPr>
        <w:t>Facebook dependency</w:t>
      </w:r>
      <w:r w:rsidR="000071C9">
        <w:t xml:space="preserve"> </w:t>
      </w:r>
      <w:r w:rsidR="000D247A">
        <w:t>was assessed by</w:t>
      </w:r>
      <w:r w:rsidR="0008154D">
        <w:t xml:space="preserve"> five items</w:t>
      </w:r>
      <w:r w:rsidR="00C24128">
        <w:t xml:space="preserve"> </w:t>
      </w:r>
      <w:r w:rsidR="000071C9">
        <w:t xml:space="preserve">adopted from </w:t>
      </w:r>
      <w:r w:rsidR="009F56F1">
        <w:t>the Facebook intensity scale</w:t>
      </w:r>
      <w:r w:rsidR="005158C8">
        <w:t>s</w:t>
      </w:r>
      <w:r w:rsidR="009F56F1">
        <w:t xml:space="preserve"> created by </w:t>
      </w:r>
      <w:r w:rsidR="001B383C">
        <w:t xml:space="preserve">Ellison et al. </w:t>
      </w:r>
      <w:r w:rsidR="00DB2BA9">
        <w:fldChar w:fldCharType="begin"/>
      </w:r>
      <w:r w:rsidR="009C6764">
        <w:instrText xml:space="preserve"> ADDIN EN.CITE &lt;EndNote&gt;&lt;Cite ExcludeAuth="1"&gt;&lt;Author&gt;Ellison&lt;/Author&gt;&lt;Year&gt;2007&lt;/Year&gt;&lt;RecNum&gt;277&lt;/RecNum&gt;&lt;DisplayText&gt;(2007)&lt;/DisplayText&gt;&lt;record&gt;&lt;rec-number&gt;277&lt;/rec-number&gt;&lt;foreign-keys&gt;&lt;key app="EN" db-id="da595dvxnpv50vevpe9vws2o2v922wwrf55t"&gt;277&lt;/key&gt;&lt;/foreign-keys&gt;&lt;ref-type name="Journal Article"&gt;17&lt;/ref-type&gt;&lt;contributors&gt;&lt;authors&gt;&lt;author&gt;Ellison, N. B.&lt;/author&gt;&lt;author&gt;Steinfield, C&lt;/author&gt;&lt;author&gt;Lampe, C&lt;/author&gt;&lt;/authors&gt;&lt;/contributors&gt;&lt;titles&gt;&lt;title&gt;The benefits of Facebook &amp;quot; friends&amp;quot;: Social capital and college students&amp;apos;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Communication&lt;/full-title&gt;&lt;/periodical&gt;&lt;pages&gt;1143-1168&lt;/pages&gt;&lt;volume&gt;12&lt;/volume&gt;&lt;number&gt;4&lt;/number&gt;&lt;dates&gt;&lt;year&gt;2007&lt;/year&gt;&lt;/dates&gt;&lt;publisher&gt;Blackwell Publishing Ltd.&lt;/publisher&gt;&lt;urls&gt;&lt;/urls&gt;&lt;/record&gt;&lt;/Cite&gt;&lt;/EndNote&gt;</w:instrText>
      </w:r>
      <w:r w:rsidR="00DB2BA9">
        <w:fldChar w:fldCharType="separate"/>
      </w:r>
      <w:r w:rsidR="009C6764">
        <w:rPr>
          <w:noProof/>
        </w:rPr>
        <w:t>(2007)</w:t>
      </w:r>
      <w:r w:rsidR="00DB2BA9">
        <w:fldChar w:fldCharType="end"/>
      </w:r>
      <w:r w:rsidR="003E5D65">
        <w:t xml:space="preserve"> and </w:t>
      </w:r>
      <w:r w:rsidR="00507FBD">
        <w:t xml:space="preserve">expanded by </w:t>
      </w:r>
      <w:r w:rsidR="003E5D65">
        <w:rPr>
          <w:noProof/>
        </w:rPr>
        <w:t xml:space="preserve">Ross et al. </w:t>
      </w:r>
      <w:r w:rsidR="00DB2BA9">
        <w:fldChar w:fldCharType="begin"/>
      </w:r>
      <w:r w:rsidR="003E5D65">
        <w:instrText xml:space="preserve"> ADDIN EN.CITE &lt;EndNote&gt;&lt;Cite ExcludeAuth="1"&gt;&lt;Author&gt;Ross&lt;/Author&gt;&lt;Year&gt;2009&lt;/Year&gt;&lt;RecNum&gt;842&lt;/RecNum&gt;&lt;DisplayText&gt;(2009)&lt;/DisplayText&gt;&lt;record&gt;&lt;rec-number&gt;842&lt;/rec-number&gt;&lt;foreign-keys&gt;&lt;key app="EN" db-id="da595dvxnpv50vevpe9vws2o2v922wwrf55t"&gt;842&lt;/key&gt;&lt;/foreign-keys&gt;&lt;ref-type name="Journal Article"&gt;17&lt;/ref-type&gt;&lt;contributors&gt;&lt;authors&gt;&lt;author&gt;Ross, C.&lt;/author&gt;&lt;author&gt;Orr, E.S.&lt;/author&gt;&lt;author&gt;Sisic, M.&lt;/author&gt;&lt;author&gt;Arseneault, J.M.&lt;/author&gt;&lt;author&gt;Simmering, M.G.&lt;/author&gt;&lt;author&gt;Orr, R.R.&lt;/author&gt;&lt;/authors&gt;&lt;/contributors&gt;&lt;titles&gt;&lt;title&gt;Personality and motivations associated with Facebook use&lt;/title&gt;&lt;secondary-title&gt;Computers in Human Behavior&lt;/secondary-title&gt;&lt;/titles&gt;&lt;periodical&gt;&lt;full-title&gt;Computers in Human Behavior&lt;/full-title&gt;&lt;/periodical&gt;&lt;pages&gt;578-586&lt;/pages&gt;&lt;volume&gt;25&lt;/volume&gt;&lt;number&gt;2&lt;/number&gt;&lt;dates&gt;&lt;year&gt;2009&lt;/year&gt;&lt;/dates&gt;&lt;publisher&gt;Elsevier&lt;/publisher&gt;&lt;isbn&gt;0747-5632&lt;/isbn&gt;&lt;urls&gt;&lt;/urls&gt;&lt;/record&gt;&lt;/Cite&gt;&lt;/EndNote&gt;</w:instrText>
      </w:r>
      <w:r w:rsidR="00DB2BA9">
        <w:fldChar w:fldCharType="separate"/>
      </w:r>
      <w:r w:rsidR="003E5D65">
        <w:rPr>
          <w:noProof/>
        </w:rPr>
        <w:t>(2009)</w:t>
      </w:r>
      <w:r w:rsidR="00DB2BA9">
        <w:fldChar w:fldCharType="end"/>
      </w:r>
      <w:r w:rsidR="003E5D65">
        <w:t>, which were o</w:t>
      </w:r>
      <w:r w:rsidR="00A40167">
        <w:t>riginall</w:t>
      </w:r>
      <w:r w:rsidR="00846A55">
        <w:t>y</w:t>
      </w:r>
      <w:r w:rsidR="00CC3273">
        <w:t xml:space="preserve"> d</w:t>
      </w:r>
      <w:ins w:id="12" w:author="David Moore" w:date="2011-11-26T01:16:00Z">
        <w:r w:rsidR="002A6BF7">
          <w:t>d</w:t>
        </w:r>
      </w:ins>
      <w:r w:rsidR="00CC3273">
        <w:t>esigned to assess the extent to which users feel connected</w:t>
      </w:r>
      <w:r w:rsidR="00A40167">
        <w:t xml:space="preserve"> to Facebo</w:t>
      </w:r>
      <w:r w:rsidR="00587079">
        <w:t>ok</w:t>
      </w:r>
      <w:r w:rsidR="00A95F6A">
        <w:t>;</w:t>
      </w:r>
      <w:r w:rsidR="003E5D65">
        <w:t xml:space="preserve"> </w:t>
      </w:r>
      <w:r w:rsidR="00A95F6A">
        <w:rPr>
          <w:lang w:eastAsia="ko-KR"/>
        </w:rPr>
        <w:t>t</w:t>
      </w:r>
      <w:r w:rsidR="00CD3971">
        <w:rPr>
          <w:lang w:eastAsia="ko-KR"/>
        </w:rPr>
        <w:t>he</w:t>
      </w:r>
      <w:r w:rsidR="003E5D65">
        <w:rPr>
          <w:lang w:eastAsia="ko-KR"/>
        </w:rPr>
        <w:t xml:space="preserve"> </w:t>
      </w:r>
      <w:r w:rsidR="00A95F6A">
        <w:rPr>
          <w:lang w:eastAsia="ko-KR"/>
        </w:rPr>
        <w:t xml:space="preserve">adopted </w:t>
      </w:r>
      <w:r w:rsidR="003E5D65">
        <w:rPr>
          <w:lang w:eastAsia="ko-KR"/>
        </w:rPr>
        <w:t>items</w:t>
      </w:r>
      <w:r w:rsidR="00734EA1">
        <w:t xml:space="preserve"> included </w:t>
      </w:r>
      <w:r w:rsidR="0008154D">
        <w:t>“</w:t>
      </w:r>
      <w:r w:rsidR="0008154D" w:rsidRPr="0008154D">
        <w:t>I would be sad if Facebook shut down</w:t>
      </w:r>
      <w:r w:rsidR="004D72D3">
        <w:t xml:space="preserve">” </w:t>
      </w:r>
      <w:r w:rsidR="001B383C">
        <w:t xml:space="preserve">and </w:t>
      </w:r>
      <w:r w:rsidR="0008154D">
        <w:t>“</w:t>
      </w:r>
      <w:r w:rsidR="0008154D" w:rsidRPr="0008154D">
        <w:t>I feel out of touch when I haven't logged on to Facebook for a</w:t>
      </w:r>
      <w:r w:rsidR="0008154D">
        <w:t xml:space="preserve"> </w:t>
      </w:r>
      <w:r w:rsidR="0008154D" w:rsidRPr="0008154D">
        <w:t>while</w:t>
      </w:r>
      <w:r w:rsidR="001B383C">
        <w:t>.</w:t>
      </w:r>
      <w:r w:rsidR="0008154D">
        <w:t>”</w:t>
      </w:r>
      <w:r w:rsidR="00936AEA">
        <w:t xml:space="preserve"> Participants rated the items on a five-point Likert scale ranging from </w:t>
      </w:r>
      <w:r w:rsidR="003222DF">
        <w:rPr>
          <w:i/>
          <w:iCs/>
        </w:rPr>
        <w:t>strongly disagree</w:t>
      </w:r>
      <w:r w:rsidR="00936AEA">
        <w:t xml:space="preserve"> (1) to </w:t>
      </w:r>
      <w:r w:rsidR="003222DF">
        <w:rPr>
          <w:i/>
          <w:iCs/>
        </w:rPr>
        <w:t>strongly agree</w:t>
      </w:r>
      <w:r w:rsidR="00936AEA">
        <w:t xml:space="preserve"> (5)</w:t>
      </w:r>
      <w:r w:rsidR="009C6764">
        <w:t xml:space="preserve">. </w:t>
      </w:r>
      <w:r w:rsidR="000D0252">
        <w:t xml:space="preserve">This measure was </w:t>
      </w:r>
      <w:r w:rsidR="000D0252" w:rsidRPr="00B42C1A">
        <w:t xml:space="preserve">reliable </w:t>
      </w:r>
      <w:r w:rsidR="00C24128" w:rsidRPr="00B42C1A">
        <w:t>(</w:t>
      </w:r>
      <w:r w:rsidR="00C24128" w:rsidRPr="00B42C1A">
        <w:rPr>
          <w:i/>
        </w:rPr>
        <w:t>α</w:t>
      </w:r>
      <w:r w:rsidR="00A43471" w:rsidRPr="00B42C1A">
        <w:t xml:space="preserve"> = .71</w:t>
      </w:r>
      <w:r w:rsidR="00C24128" w:rsidRPr="00B42C1A">
        <w:t>)</w:t>
      </w:r>
      <w:r w:rsidR="009C6764">
        <w:t>, and t</w:t>
      </w:r>
      <w:r w:rsidR="00031ECE">
        <w:t>he scores were averaged across the five items.</w:t>
      </w:r>
    </w:p>
    <w:p w:rsidR="006F2FF9" w:rsidRPr="001A563E" w:rsidRDefault="00E216EA" w:rsidP="007762CB">
      <w:pPr>
        <w:pStyle w:val="BodyText"/>
        <w:adjustRightInd w:val="0"/>
        <w:snapToGrid w:val="0"/>
        <w:spacing w:before="140" w:after="140"/>
        <w:ind w:firstLine="0"/>
        <w:rPr>
          <w:b/>
          <w:bCs/>
        </w:rPr>
      </w:pPr>
      <w:r>
        <w:rPr>
          <w:b/>
          <w:bCs/>
        </w:rPr>
        <w:t>3</w:t>
      </w:r>
      <w:r w:rsidR="007762CB">
        <w:rPr>
          <w:b/>
          <w:bCs/>
        </w:rPr>
        <w:t xml:space="preserve">. </w:t>
      </w:r>
      <w:r w:rsidR="006F2FF9" w:rsidRPr="001A563E">
        <w:rPr>
          <w:b/>
          <w:bCs/>
        </w:rPr>
        <w:t>Results</w:t>
      </w:r>
    </w:p>
    <w:p w:rsidR="00427852" w:rsidRDefault="00835EF7" w:rsidP="00427852">
      <w:pPr>
        <w:pStyle w:val="BodyText"/>
        <w:adjustRightInd w:val="0"/>
        <w:snapToGrid w:val="0"/>
        <w:rPr>
          <w:lang w:eastAsia="ko-KR"/>
        </w:rPr>
      </w:pPr>
      <w:r w:rsidRPr="00CE0796">
        <w:t>Table 1 shows the means, standard deviat</w:t>
      </w:r>
      <w:r w:rsidR="0019323F">
        <w:t>ions, and bivariate correlation</w:t>
      </w:r>
      <w:r w:rsidR="0019323F">
        <w:rPr>
          <w:rFonts w:hint="eastAsia"/>
          <w:lang w:eastAsia="ko-KR"/>
        </w:rPr>
        <w:t xml:space="preserve"> coefficients</w:t>
      </w:r>
      <w:r w:rsidR="00E61F28">
        <w:rPr>
          <w:rFonts w:hint="eastAsia"/>
          <w:lang w:eastAsia="ko-KR"/>
        </w:rPr>
        <w:t xml:space="preserve"> (along with their </w:t>
      </w:r>
      <w:r w:rsidR="00E61F28" w:rsidRPr="00E61F28">
        <w:rPr>
          <w:rFonts w:hint="eastAsia"/>
          <w:i/>
          <w:iCs/>
          <w:lang w:eastAsia="ko-KR"/>
        </w:rPr>
        <w:t>p</w:t>
      </w:r>
      <w:r w:rsidR="00E61F28">
        <w:rPr>
          <w:rFonts w:hint="eastAsia"/>
          <w:lang w:eastAsia="ko-KR"/>
        </w:rPr>
        <w:t>-values)</w:t>
      </w:r>
      <w:r w:rsidRPr="00CE0796">
        <w:t xml:space="preserve"> </w:t>
      </w:r>
      <w:r w:rsidR="005A4846">
        <w:t>of the predictor, criterion</w:t>
      </w:r>
      <w:r w:rsidR="00126AE5" w:rsidRPr="00CE0796">
        <w:t>, and control variables</w:t>
      </w:r>
      <w:r w:rsidR="00350D2A" w:rsidRPr="00CE0796">
        <w:t xml:space="preserve">. </w:t>
      </w:r>
      <w:r w:rsidR="005C44F0" w:rsidRPr="00CE0796">
        <w:t xml:space="preserve">Some notable patterns </w:t>
      </w:r>
      <w:r w:rsidR="004E3DCB" w:rsidRPr="00CE0796">
        <w:t>o</w:t>
      </w:r>
      <w:r w:rsidR="00E83D4E">
        <w:t xml:space="preserve">f significant associations </w:t>
      </w:r>
      <w:r w:rsidR="004E3DCB" w:rsidRPr="00CE0796">
        <w:t xml:space="preserve">emerged </w:t>
      </w:r>
      <w:r w:rsidR="005C44F0" w:rsidRPr="00CE0796">
        <w:t>i</w:t>
      </w:r>
      <w:r w:rsidR="000353DE">
        <w:t>n the bivariate correlation</w:t>
      </w:r>
      <w:r w:rsidR="005C44F0" w:rsidRPr="00CE0796">
        <w:t xml:space="preserve"> </w:t>
      </w:r>
      <w:r w:rsidR="00350D2A" w:rsidRPr="00CE0796">
        <w:t>among the control variables</w:t>
      </w:r>
      <w:r w:rsidR="00563010">
        <w:rPr>
          <w:rFonts w:hint="eastAsia"/>
          <w:lang w:eastAsia="ko-KR"/>
        </w:rPr>
        <w:t>. A</w:t>
      </w:r>
      <w:r w:rsidR="00563010">
        <w:rPr>
          <w:lang w:eastAsia="ko-KR"/>
        </w:rPr>
        <w:t>s for</w:t>
      </w:r>
      <w:r w:rsidR="00EF31BF">
        <w:rPr>
          <w:rFonts w:hint="eastAsia"/>
          <w:lang w:eastAsia="ko-KR"/>
        </w:rPr>
        <w:t xml:space="preserve"> the Big</w:t>
      </w:r>
      <w:r w:rsidR="00EF31BF">
        <w:rPr>
          <w:lang w:eastAsia="ko-KR"/>
        </w:rPr>
        <w:t>-Five</w:t>
      </w:r>
      <w:r w:rsidR="00E83D4E">
        <w:rPr>
          <w:rFonts w:hint="eastAsia"/>
          <w:lang w:eastAsia="ko-KR"/>
        </w:rPr>
        <w:t xml:space="preserve"> personality traits, o</w:t>
      </w:r>
      <w:r w:rsidR="004E3DCB" w:rsidRPr="00CE0796">
        <w:t xml:space="preserve">penness had a </w:t>
      </w:r>
      <w:r w:rsidR="006712FB" w:rsidRPr="00CE0796">
        <w:t>positive association with extraversion, agre</w:t>
      </w:r>
      <w:r w:rsidR="005C44F0" w:rsidRPr="00CE0796">
        <w:t>ea</w:t>
      </w:r>
      <w:r w:rsidR="00B2104B">
        <w:t xml:space="preserve">bleness, and </w:t>
      </w:r>
      <w:proofErr w:type="gramStart"/>
      <w:r w:rsidR="00B2104B">
        <w:t>affinity-seeking</w:t>
      </w:r>
      <w:proofErr w:type="gramEnd"/>
      <w:r w:rsidR="00E83D4E">
        <w:rPr>
          <w:rFonts w:hint="eastAsia"/>
          <w:lang w:eastAsia="ko-KR"/>
        </w:rPr>
        <w:t>; c</w:t>
      </w:r>
      <w:r w:rsidR="006712FB" w:rsidRPr="00CE0796">
        <w:t>onscientiousness had a positive association with agreeablene</w:t>
      </w:r>
      <w:r w:rsidR="004E3DCB" w:rsidRPr="00CE0796">
        <w:t xml:space="preserve">ss while showing a </w:t>
      </w:r>
      <w:r w:rsidR="006712FB" w:rsidRPr="00CE0796">
        <w:t>negati</w:t>
      </w:r>
      <w:r w:rsidR="00B2104B">
        <w:t>ve association with neuroticism</w:t>
      </w:r>
      <w:r w:rsidR="00E83D4E">
        <w:rPr>
          <w:rFonts w:hint="eastAsia"/>
          <w:lang w:eastAsia="ko-KR"/>
        </w:rPr>
        <w:t xml:space="preserve">; </w:t>
      </w:r>
      <w:r w:rsidR="00563010">
        <w:rPr>
          <w:lang w:eastAsia="ko-KR"/>
        </w:rPr>
        <w:t xml:space="preserve">and </w:t>
      </w:r>
      <w:r w:rsidR="00E83D4E">
        <w:rPr>
          <w:rFonts w:hint="eastAsia"/>
          <w:lang w:eastAsia="ko-KR"/>
        </w:rPr>
        <w:t>extraversion showed a positive</w:t>
      </w:r>
      <w:r w:rsidR="00492CD5">
        <w:rPr>
          <w:rFonts w:hint="eastAsia"/>
          <w:lang w:eastAsia="ko-KR"/>
        </w:rPr>
        <w:t xml:space="preserve"> association with affinity-seeking.</w:t>
      </w:r>
      <w:r w:rsidR="00E83D4E">
        <w:rPr>
          <w:rFonts w:hint="eastAsia"/>
          <w:lang w:eastAsia="ko-KR"/>
        </w:rPr>
        <w:t xml:space="preserve"> </w:t>
      </w:r>
      <w:r w:rsidR="00C50700">
        <w:rPr>
          <w:rFonts w:hint="eastAsia"/>
          <w:lang w:eastAsia="ko-KR"/>
        </w:rPr>
        <w:t xml:space="preserve">With respect to Facebook use behavior, </w:t>
      </w:r>
      <w:r w:rsidR="00E83D4E" w:rsidRPr="00CE0796">
        <w:t xml:space="preserve">Facebook history showed a </w:t>
      </w:r>
      <w:r w:rsidR="00E83D4E">
        <w:t>positive association</w:t>
      </w:r>
      <w:r w:rsidR="00C50700">
        <w:rPr>
          <w:rFonts w:hint="eastAsia"/>
          <w:lang w:eastAsia="ko-KR"/>
        </w:rPr>
        <w:t xml:space="preserve"> with participants</w:t>
      </w:r>
      <w:r w:rsidR="00C50700">
        <w:rPr>
          <w:lang w:eastAsia="ko-KR"/>
        </w:rPr>
        <w:t>’</w:t>
      </w:r>
      <w:r w:rsidR="00C50700">
        <w:rPr>
          <w:rFonts w:hint="eastAsia"/>
          <w:lang w:eastAsia="ko-KR"/>
        </w:rPr>
        <w:t xml:space="preserve"> age, </w:t>
      </w:r>
      <w:r w:rsidR="008E4571">
        <w:rPr>
          <w:rFonts w:hint="eastAsia"/>
          <w:lang w:eastAsia="ko-KR"/>
        </w:rPr>
        <w:t xml:space="preserve">extraversion, </w:t>
      </w:r>
      <w:proofErr w:type="gramStart"/>
      <w:r w:rsidR="008E4571">
        <w:rPr>
          <w:rFonts w:hint="eastAsia"/>
          <w:lang w:eastAsia="ko-KR"/>
        </w:rPr>
        <w:t>affinity-seeking</w:t>
      </w:r>
      <w:proofErr w:type="gramEnd"/>
      <w:r w:rsidR="008E4571">
        <w:rPr>
          <w:rFonts w:hint="eastAsia"/>
          <w:lang w:eastAsia="ko-KR"/>
        </w:rPr>
        <w:t>;</w:t>
      </w:r>
      <w:r w:rsidR="008E4571">
        <w:rPr>
          <w:lang w:eastAsia="ko-KR"/>
        </w:rPr>
        <w:t xml:space="preserve"> </w:t>
      </w:r>
      <w:r w:rsidR="00C50700">
        <w:rPr>
          <w:rFonts w:hint="eastAsia"/>
          <w:lang w:eastAsia="ko-KR"/>
        </w:rPr>
        <w:t xml:space="preserve">Facebook dependency showed a positive association with </w:t>
      </w:r>
      <w:r w:rsidR="005C44F0" w:rsidRPr="00CE0796">
        <w:t>n</w:t>
      </w:r>
      <w:r w:rsidR="00EE168D" w:rsidRPr="00CE0796">
        <w:t>euroticism</w:t>
      </w:r>
      <w:r w:rsidR="004D7D23" w:rsidRPr="00CE0796">
        <w:t>.</w:t>
      </w:r>
    </w:p>
    <w:p w:rsidR="00E3127E" w:rsidRPr="00CE0796" w:rsidRDefault="00427852" w:rsidP="00B86B75">
      <w:pPr>
        <w:pStyle w:val="BodyText"/>
        <w:adjustRightInd w:val="0"/>
        <w:snapToGrid w:val="0"/>
        <w:rPr>
          <w:lang w:eastAsia="ko-KR"/>
        </w:rPr>
      </w:pPr>
      <w:r>
        <w:rPr>
          <w:rFonts w:hint="eastAsia"/>
          <w:lang w:eastAsia="ko-KR"/>
        </w:rPr>
        <w:t>Among t</w:t>
      </w:r>
      <w:r w:rsidR="007A08FB" w:rsidRPr="00CE0796">
        <w:t xml:space="preserve">he </w:t>
      </w:r>
      <w:r>
        <w:rPr>
          <w:rFonts w:hint="eastAsia"/>
          <w:lang w:eastAsia="ko-KR"/>
        </w:rPr>
        <w:t>variables specific</w:t>
      </w:r>
      <w:r w:rsidR="00C5045B">
        <w:rPr>
          <w:rFonts w:hint="eastAsia"/>
          <w:lang w:eastAsia="ko-KR"/>
        </w:rPr>
        <w:t xml:space="preserve"> to hypothesis testing,</w:t>
      </w:r>
      <w:r w:rsidR="008D03C9">
        <w:t xml:space="preserve"> </w:t>
      </w:r>
      <w:r w:rsidR="00701420">
        <w:t xml:space="preserve">self-esteem </w:t>
      </w:r>
      <w:r>
        <w:rPr>
          <w:rFonts w:hint="eastAsia"/>
          <w:lang w:eastAsia="ko-KR"/>
        </w:rPr>
        <w:t>was positively associated with openness, conscientiousness, extraversion, agreeableness, and affinity-seeking; however, self-esteem was not</w:t>
      </w:r>
      <w:r w:rsidR="008D0BD9" w:rsidRPr="00CE0796">
        <w:t xml:space="preserve"> signi</w:t>
      </w:r>
      <w:r w:rsidR="00D74C47" w:rsidRPr="00CE0796">
        <w:t xml:space="preserve">ficantly correlated </w:t>
      </w:r>
      <w:r w:rsidR="008D0BD9" w:rsidRPr="00CE0796">
        <w:t>either</w:t>
      </w:r>
      <w:r w:rsidR="00D74C47" w:rsidRPr="00CE0796">
        <w:t xml:space="preserve"> with private SC </w:t>
      </w:r>
      <w:r w:rsidR="008D0BD9" w:rsidRPr="00CE0796">
        <w:t xml:space="preserve">or with public SC. </w:t>
      </w:r>
      <w:r w:rsidR="00F2560C">
        <w:rPr>
          <w:rFonts w:hint="eastAsia"/>
          <w:lang w:eastAsia="ko-KR"/>
        </w:rPr>
        <w:t xml:space="preserve">Private SC showed a positive association with </w:t>
      </w:r>
      <w:r w:rsidR="002E7DBE">
        <w:rPr>
          <w:lang w:eastAsia="ko-KR"/>
        </w:rPr>
        <w:t xml:space="preserve">the dichotomized </w:t>
      </w:r>
      <w:r w:rsidR="001E6264">
        <w:rPr>
          <w:rFonts w:hint="eastAsia"/>
          <w:lang w:eastAsia="ko-KR"/>
        </w:rPr>
        <w:t xml:space="preserve">gender </w:t>
      </w:r>
      <w:r w:rsidR="002E7DBE">
        <w:rPr>
          <w:lang w:eastAsia="ko-KR"/>
        </w:rPr>
        <w:t xml:space="preserve">variable </w:t>
      </w:r>
      <w:r w:rsidR="001E6264">
        <w:rPr>
          <w:rFonts w:hint="eastAsia"/>
          <w:lang w:eastAsia="ko-KR"/>
        </w:rPr>
        <w:t>(</w:t>
      </w:r>
      <w:r w:rsidR="002E7DBE">
        <w:rPr>
          <w:lang w:eastAsia="ko-KR"/>
        </w:rPr>
        <w:t>1= female</w:t>
      </w:r>
      <w:r w:rsidR="00B66D06">
        <w:rPr>
          <w:lang w:eastAsia="ko-KR"/>
        </w:rPr>
        <w:t>), indicating that</w:t>
      </w:r>
      <w:r w:rsidR="002E7DBE">
        <w:rPr>
          <w:lang w:eastAsia="ko-KR"/>
        </w:rPr>
        <w:t xml:space="preserve"> </w:t>
      </w:r>
      <w:r w:rsidR="007F143F">
        <w:rPr>
          <w:rFonts w:hint="eastAsia"/>
          <w:lang w:eastAsia="ko-KR"/>
        </w:rPr>
        <w:t>females exhibit</w:t>
      </w:r>
      <w:r w:rsidR="007F143F">
        <w:rPr>
          <w:lang w:eastAsia="ko-KR"/>
        </w:rPr>
        <w:t>ed</w:t>
      </w:r>
      <w:r w:rsidR="00A63BF6">
        <w:rPr>
          <w:rFonts w:hint="eastAsia"/>
          <w:lang w:eastAsia="ko-KR"/>
        </w:rPr>
        <w:t xml:space="preserve"> higher levels of p</w:t>
      </w:r>
      <w:r w:rsidR="00463F48">
        <w:rPr>
          <w:rFonts w:hint="eastAsia"/>
          <w:lang w:eastAsia="ko-KR"/>
        </w:rPr>
        <w:t>rivate SC than males</w:t>
      </w:r>
      <w:r w:rsidR="00463F48">
        <w:rPr>
          <w:lang w:eastAsia="ko-KR"/>
        </w:rPr>
        <w:t xml:space="preserve">; private SC was also positively correlated with </w:t>
      </w:r>
      <w:r w:rsidR="009936AC">
        <w:rPr>
          <w:rFonts w:hint="eastAsia"/>
          <w:lang w:eastAsia="ko-KR"/>
        </w:rPr>
        <w:t xml:space="preserve">openness, affinity-seeking, and Facebook dependency. </w:t>
      </w:r>
      <w:r w:rsidR="00FD7462">
        <w:rPr>
          <w:rFonts w:hint="eastAsia"/>
          <w:lang w:eastAsia="ko-KR"/>
        </w:rPr>
        <w:t xml:space="preserve">Public SC </w:t>
      </w:r>
      <w:r w:rsidR="00DA2ABE">
        <w:rPr>
          <w:lang w:eastAsia="ko-KR"/>
        </w:rPr>
        <w:t xml:space="preserve">also </w:t>
      </w:r>
      <w:r w:rsidR="00FD7462">
        <w:rPr>
          <w:rFonts w:hint="eastAsia"/>
          <w:lang w:eastAsia="ko-KR"/>
        </w:rPr>
        <w:t xml:space="preserve">showed a positive association with </w:t>
      </w:r>
      <w:r w:rsidR="00DA2ABE">
        <w:rPr>
          <w:lang w:eastAsia="ko-KR"/>
        </w:rPr>
        <w:t xml:space="preserve">the dichotomized </w:t>
      </w:r>
      <w:r w:rsidR="00FD7462">
        <w:rPr>
          <w:rFonts w:hint="eastAsia"/>
          <w:lang w:eastAsia="ko-KR"/>
        </w:rPr>
        <w:t xml:space="preserve">gender </w:t>
      </w:r>
      <w:r w:rsidR="00DA2ABE">
        <w:rPr>
          <w:lang w:eastAsia="ko-KR"/>
        </w:rPr>
        <w:t xml:space="preserve">variable, indicating that </w:t>
      </w:r>
      <w:r w:rsidR="00DA2ABE">
        <w:rPr>
          <w:rFonts w:hint="eastAsia"/>
          <w:lang w:eastAsia="ko-KR"/>
        </w:rPr>
        <w:t>females show</w:t>
      </w:r>
      <w:r w:rsidR="00DA2ABE">
        <w:rPr>
          <w:lang w:eastAsia="ko-KR"/>
        </w:rPr>
        <w:t>ed</w:t>
      </w:r>
      <w:r w:rsidR="00FD7462">
        <w:rPr>
          <w:rFonts w:hint="eastAsia"/>
          <w:lang w:eastAsia="ko-KR"/>
        </w:rPr>
        <w:t xml:space="preserve"> higher levels of public SC than males</w:t>
      </w:r>
      <w:r w:rsidR="00A669DA">
        <w:rPr>
          <w:lang w:eastAsia="ko-KR"/>
        </w:rPr>
        <w:t>; public SC was also positively correlated with</w:t>
      </w:r>
      <w:r w:rsidR="00A63BF6">
        <w:rPr>
          <w:rFonts w:hint="eastAsia"/>
          <w:lang w:eastAsia="ko-KR"/>
        </w:rPr>
        <w:t xml:space="preserve"> conscientiousness, agreeableness, and Facebook dependency. </w:t>
      </w:r>
    </w:p>
    <w:p w:rsidR="007245F2" w:rsidRPr="00CE0796" w:rsidRDefault="007245F2" w:rsidP="006664BE">
      <w:pPr>
        <w:pStyle w:val="BodyText"/>
        <w:adjustRightInd w:val="0"/>
        <w:snapToGrid w:val="0"/>
        <w:spacing w:before="140" w:after="140"/>
        <w:ind w:firstLine="0"/>
        <w:jc w:val="center"/>
      </w:pPr>
      <w:r w:rsidRPr="00CE0796">
        <w:t>[</w:t>
      </w:r>
      <w:r w:rsidRPr="00CE0796">
        <w:rPr>
          <w:rFonts w:hint="eastAsia"/>
        </w:rPr>
        <w:t xml:space="preserve">Table </w:t>
      </w:r>
      <w:r w:rsidRPr="00CE0796">
        <w:rPr>
          <w:rFonts w:hint="eastAsia"/>
          <w:lang w:eastAsia="ko-KR"/>
        </w:rPr>
        <w:t>1</w:t>
      </w:r>
      <w:r w:rsidRPr="00CE0796">
        <w:rPr>
          <w:rFonts w:hint="eastAsia"/>
        </w:rPr>
        <w:t xml:space="preserve"> about here</w:t>
      </w:r>
      <w:r w:rsidRPr="00CE0796">
        <w:t>]</w:t>
      </w:r>
    </w:p>
    <w:p w:rsidR="00FF32CB" w:rsidRPr="00582698" w:rsidRDefault="006444F9" w:rsidP="001823D9">
      <w:pPr>
        <w:pStyle w:val="BodyText"/>
        <w:adjustRightInd w:val="0"/>
        <w:snapToGrid w:val="0"/>
        <w:rPr>
          <w:color w:val="0000FF"/>
          <w:lang w:eastAsia="ko-KR"/>
        </w:rPr>
      </w:pPr>
      <w:r>
        <w:t>In order t</w:t>
      </w:r>
      <w:r w:rsidR="00704875">
        <w:t>o test</w:t>
      </w:r>
      <w:r w:rsidR="00622A68" w:rsidRPr="00CE02EB">
        <w:rPr>
          <w:rFonts w:hint="eastAsia"/>
          <w:lang w:eastAsia="ko-KR"/>
        </w:rPr>
        <w:t xml:space="preserve"> </w:t>
      </w:r>
      <w:r w:rsidR="00622A68" w:rsidRPr="00CE02EB">
        <w:rPr>
          <w:lang w:eastAsia="ko-KR"/>
        </w:rPr>
        <w:t>our hy</w:t>
      </w:r>
      <w:r w:rsidR="00622A68" w:rsidRPr="00CE02EB">
        <w:rPr>
          <w:rFonts w:hint="eastAsia"/>
          <w:lang w:eastAsia="ko-KR"/>
        </w:rPr>
        <w:t>potheses</w:t>
      </w:r>
      <w:r w:rsidR="005F0772" w:rsidRPr="00CE02EB">
        <w:rPr>
          <w:rFonts w:hint="eastAsia"/>
          <w:lang w:eastAsia="ko-KR"/>
        </w:rPr>
        <w:t xml:space="preserve"> </w:t>
      </w:r>
      <w:r w:rsidR="00CB2C9A">
        <w:rPr>
          <w:lang w:eastAsia="ko-KR"/>
        </w:rPr>
        <w:t xml:space="preserve">while </w:t>
      </w:r>
      <w:r w:rsidR="00CB2C9A" w:rsidRPr="00CE02EB">
        <w:rPr>
          <w:lang w:eastAsia="ko-KR"/>
        </w:rPr>
        <w:t>controlling for socio-demographics, personality traits, and Facebook use behavior</w:t>
      </w:r>
      <w:r w:rsidR="00F30DB2">
        <w:rPr>
          <w:lang w:eastAsia="ko-KR"/>
        </w:rPr>
        <w:t>,</w:t>
      </w:r>
      <w:r w:rsidR="00CB2C9A" w:rsidRPr="00CE02EB">
        <w:rPr>
          <w:rStyle w:val="FootnoteReference"/>
          <w:lang w:eastAsia="ko-KR"/>
        </w:rPr>
        <w:footnoteReference w:id="2"/>
      </w:r>
      <w:r w:rsidR="00F30DB2">
        <w:rPr>
          <w:lang w:eastAsia="ko-KR"/>
        </w:rPr>
        <w:t xml:space="preserve"> </w:t>
      </w:r>
      <w:r w:rsidR="00704875">
        <w:rPr>
          <w:lang w:eastAsia="ko-KR"/>
        </w:rPr>
        <w:t xml:space="preserve">we conducted </w:t>
      </w:r>
      <w:r w:rsidR="00AC5269">
        <w:rPr>
          <w:rFonts w:hint="eastAsia"/>
          <w:lang w:eastAsia="ko-KR"/>
        </w:rPr>
        <w:t xml:space="preserve">a hierarchical </w:t>
      </w:r>
      <w:r w:rsidR="00AC5269">
        <w:rPr>
          <w:lang w:eastAsia="ko-KR"/>
        </w:rPr>
        <w:t xml:space="preserve">multiple </w:t>
      </w:r>
      <w:r w:rsidR="00AC5269">
        <w:rPr>
          <w:rFonts w:hint="eastAsia"/>
          <w:lang w:eastAsia="ko-KR"/>
        </w:rPr>
        <w:t xml:space="preserve">regression </w:t>
      </w:r>
      <w:r w:rsidR="00AC5269">
        <w:rPr>
          <w:lang w:eastAsia="ko-KR"/>
        </w:rPr>
        <w:t>analysis</w:t>
      </w:r>
      <w:r w:rsidR="00B03706">
        <w:rPr>
          <w:lang w:eastAsia="ko-KR"/>
        </w:rPr>
        <w:t>: n</w:t>
      </w:r>
      <w:r w:rsidR="00566F55" w:rsidRPr="00CE02EB">
        <w:rPr>
          <w:lang w:eastAsia="ko-KR"/>
        </w:rPr>
        <w:t xml:space="preserve">umber of </w:t>
      </w:r>
      <w:r w:rsidR="009767CA">
        <w:rPr>
          <w:lang w:eastAsia="ko-KR"/>
        </w:rPr>
        <w:t>Facebook f</w:t>
      </w:r>
      <w:r w:rsidR="00A10F27" w:rsidRPr="00CE02EB">
        <w:rPr>
          <w:lang w:eastAsia="ko-KR"/>
        </w:rPr>
        <w:t>riends</w:t>
      </w:r>
      <w:r w:rsidR="00566F55" w:rsidRPr="00CE02EB">
        <w:rPr>
          <w:lang w:eastAsia="ko-KR"/>
        </w:rPr>
        <w:t xml:space="preserve"> was </w:t>
      </w:r>
      <w:r w:rsidR="00566F55" w:rsidRPr="00CE02EB">
        <w:rPr>
          <w:rFonts w:hint="eastAsia"/>
          <w:lang w:eastAsia="ko-KR"/>
        </w:rPr>
        <w:t xml:space="preserve">regressed on </w:t>
      </w:r>
      <w:r w:rsidR="00566F55" w:rsidRPr="00CE02EB">
        <w:rPr>
          <w:lang w:eastAsia="ko-KR"/>
        </w:rPr>
        <w:t>self-esteem, private SC, public SC, and the interaction term between self-esteem</w:t>
      </w:r>
      <w:r w:rsidR="000A0125" w:rsidRPr="00CE02EB">
        <w:rPr>
          <w:rFonts w:hint="eastAsia"/>
          <w:lang w:eastAsia="ko-KR"/>
        </w:rPr>
        <w:t xml:space="preserve"> and public SC</w:t>
      </w:r>
      <w:r w:rsidR="00A60450" w:rsidRPr="00CE02EB">
        <w:rPr>
          <w:rFonts w:hint="eastAsia"/>
          <w:lang w:eastAsia="ko-KR"/>
        </w:rPr>
        <w:t>, along with the aforementioned control variables</w:t>
      </w:r>
      <w:r w:rsidR="00FF32CB" w:rsidRPr="00CE02EB">
        <w:rPr>
          <w:lang w:eastAsia="ko-KR"/>
        </w:rPr>
        <w:t>.</w:t>
      </w:r>
    </w:p>
    <w:p w:rsidR="004F2708" w:rsidRPr="001F644E" w:rsidRDefault="006444F9" w:rsidP="002B3448">
      <w:pPr>
        <w:pStyle w:val="BodyText"/>
        <w:adjustRightInd w:val="0"/>
        <w:snapToGrid w:val="0"/>
        <w:rPr>
          <w:lang w:eastAsia="ko-KR"/>
        </w:rPr>
      </w:pPr>
      <w:r>
        <w:rPr>
          <w:lang w:eastAsia="ko-KR"/>
        </w:rPr>
        <w:t xml:space="preserve">To begin with, </w:t>
      </w:r>
      <w:r w:rsidR="00566F55" w:rsidRPr="001F644E">
        <w:rPr>
          <w:lang w:eastAsia="ko-KR"/>
        </w:rPr>
        <w:t>Model 1 contained only socio-demographic variables</w:t>
      </w:r>
      <w:r w:rsidR="00E36CB9" w:rsidRPr="001F644E">
        <w:rPr>
          <w:lang w:eastAsia="ko-KR"/>
        </w:rPr>
        <w:t xml:space="preserve"> (with gender and race/ethnicity variables dichotomized)</w:t>
      </w:r>
      <w:r w:rsidR="00DD22B1" w:rsidRPr="001F644E">
        <w:rPr>
          <w:rFonts w:hint="eastAsia"/>
          <w:lang w:eastAsia="ko-KR"/>
        </w:rPr>
        <w:t xml:space="preserve">. </w:t>
      </w:r>
      <w:r w:rsidR="005C53D4">
        <w:rPr>
          <w:lang w:eastAsia="ko-KR"/>
        </w:rPr>
        <w:t>Next</w:t>
      </w:r>
      <w:r w:rsidR="00B279D8">
        <w:rPr>
          <w:lang w:eastAsia="ko-KR"/>
        </w:rPr>
        <w:t>, p</w:t>
      </w:r>
      <w:r w:rsidR="00566F55" w:rsidRPr="001F644E">
        <w:rPr>
          <w:lang w:eastAsia="ko-KR"/>
        </w:rPr>
        <w:t>ersonality trait v</w:t>
      </w:r>
      <w:r w:rsidR="00626C4F">
        <w:rPr>
          <w:lang w:eastAsia="ko-KR"/>
        </w:rPr>
        <w:t>ariables were included in</w:t>
      </w:r>
      <w:r w:rsidR="00DD22B1" w:rsidRPr="001F644E">
        <w:rPr>
          <w:lang w:eastAsia="ko-KR"/>
        </w:rPr>
        <w:t xml:space="preserve"> Model 2</w:t>
      </w:r>
      <w:r w:rsidR="00CE02EB" w:rsidRPr="001F644E">
        <w:rPr>
          <w:rFonts w:hint="eastAsia"/>
          <w:lang w:eastAsia="ko-KR"/>
        </w:rPr>
        <w:t xml:space="preserve">. </w:t>
      </w:r>
      <w:r w:rsidR="00CE02EB" w:rsidRPr="001F644E">
        <w:rPr>
          <w:lang w:eastAsia="ko-KR"/>
        </w:rPr>
        <w:t>Model 3</w:t>
      </w:r>
      <w:r w:rsidR="00CE02EB" w:rsidRPr="001F644E">
        <w:rPr>
          <w:rFonts w:hint="eastAsia"/>
          <w:lang w:eastAsia="ko-KR"/>
        </w:rPr>
        <w:t xml:space="preserve"> </w:t>
      </w:r>
      <w:r w:rsidR="001C3932">
        <w:rPr>
          <w:lang w:eastAsia="ko-KR"/>
        </w:rPr>
        <w:t>introduced</w:t>
      </w:r>
      <w:r w:rsidR="00566F55" w:rsidRPr="001F644E">
        <w:rPr>
          <w:lang w:eastAsia="ko-KR"/>
        </w:rPr>
        <w:t xml:space="preserve"> Facebook use variables (histo</w:t>
      </w:r>
      <w:r w:rsidR="00CE02EB" w:rsidRPr="001F644E">
        <w:rPr>
          <w:lang w:eastAsia="ko-KR"/>
        </w:rPr>
        <w:t>ry and dependency)</w:t>
      </w:r>
      <w:r w:rsidR="00DD22B1" w:rsidRPr="001F644E">
        <w:rPr>
          <w:rFonts w:hint="eastAsia"/>
          <w:lang w:eastAsia="ko-KR"/>
        </w:rPr>
        <w:t>.</w:t>
      </w:r>
      <w:r w:rsidR="00DD22B1" w:rsidRPr="001F644E">
        <w:rPr>
          <w:lang w:eastAsia="ko-KR"/>
        </w:rPr>
        <w:t xml:space="preserve"> </w:t>
      </w:r>
      <w:r w:rsidR="00DD22B1" w:rsidRPr="001F644E">
        <w:rPr>
          <w:rFonts w:hint="eastAsia"/>
          <w:lang w:eastAsia="ko-KR"/>
        </w:rPr>
        <w:t>Finally</w:t>
      </w:r>
      <w:r w:rsidR="00566F55" w:rsidRPr="001F644E">
        <w:rPr>
          <w:lang w:eastAsia="ko-KR"/>
        </w:rPr>
        <w:t>, self-esteem, self-consciousness (private vs. public SC), and the self-esteem x public SC interaction term were added to Model 4</w:t>
      </w:r>
      <w:r w:rsidR="005C13A8" w:rsidRPr="001F644E">
        <w:rPr>
          <w:lang w:eastAsia="ko-KR"/>
        </w:rPr>
        <w:t xml:space="preserve"> (See Table 2)</w:t>
      </w:r>
      <w:r w:rsidR="00566F55" w:rsidRPr="001F644E">
        <w:rPr>
          <w:lang w:eastAsia="ko-KR"/>
        </w:rPr>
        <w:t>.</w:t>
      </w:r>
      <w:r w:rsidR="00460D29" w:rsidRPr="001F644E">
        <w:rPr>
          <w:rStyle w:val="FootnoteReference"/>
          <w:lang w:eastAsia="ko-KR"/>
        </w:rPr>
        <w:footnoteReference w:id="3"/>
      </w:r>
      <w:r w:rsidR="0061776F" w:rsidRPr="001F644E">
        <w:rPr>
          <w:lang w:eastAsia="ko-KR"/>
        </w:rPr>
        <w:t xml:space="preserve"> </w:t>
      </w:r>
    </w:p>
    <w:p w:rsidR="00674461" w:rsidRPr="000F567D" w:rsidRDefault="005E04F3" w:rsidP="007566EF">
      <w:pPr>
        <w:pStyle w:val="BodyText"/>
        <w:adjustRightInd w:val="0"/>
        <w:snapToGrid w:val="0"/>
        <w:rPr>
          <w:lang w:eastAsia="ko-KR"/>
        </w:rPr>
      </w:pPr>
      <w:r w:rsidRPr="00BE6137">
        <w:rPr>
          <w:lang w:eastAsia="ko-KR"/>
        </w:rPr>
        <w:t>The final model</w:t>
      </w:r>
      <w:r w:rsidR="002C42B2" w:rsidRPr="00BE6137">
        <w:rPr>
          <w:lang w:eastAsia="ko-KR"/>
        </w:rPr>
        <w:t>, accounting</w:t>
      </w:r>
      <w:r w:rsidR="000C2983">
        <w:rPr>
          <w:lang w:eastAsia="ko-KR"/>
        </w:rPr>
        <w:t xml:space="preserve"> for 40</w:t>
      </w:r>
      <w:r w:rsidR="008B631D" w:rsidRPr="00BE6137">
        <w:rPr>
          <w:lang w:eastAsia="ko-KR"/>
        </w:rPr>
        <w:t xml:space="preserve">% of the </w:t>
      </w:r>
      <w:r w:rsidR="00AB6D3F">
        <w:rPr>
          <w:lang w:eastAsia="ko-KR"/>
        </w:rPr>
        <w:t>variance in number of Facebook f</w:t>
      </w:r>
      <w:r w:rsidR="008B631D" w:rsidRPr="00BE6137">
        <w:rPr>
          <w:lang w:eastAsia="ko-KR"/>
        </w:rPr>
        <w:t>riends</w:t>
      </w:r>
      <w:r w:rsidR="000548AE" w:rsidRPr="00BE6137">
        <w:rPr>
          <w:lang w:eastAsia="ko-KR"/>
        </w:rPr>
        <w:t xml:space="preserve"> </w:t>
      </w:r>
      <w:r w:rsidR="000548AE" w:rsidRPr="00BE6137">
        <w:rPr>
          <w:rFonts w:hint="eastAsia"/>
          <w:lang w:eastAsia="ko-KR"/>
        </w:rPr>
        <w:t>(</w:t>
      </w:r>
      <w:r w:rsidR="000548AE" w:rsidRPr="00BE6137">
        <w:rPr>
          <w:rFonts w:hint="eastAsia"/>
          <w:i/>
          <w:lang w:eastAsia="ko-KR"/>
        </w:rPr>
        <w:t>p</w:t>
      </w:r>
      <w:r w:rsidR="000548AE" w:rsidRPr="00BE6137">
        <w:rPr>
          <w:i/>
          <w:lang w:eastAsia="ko-KR"/>
        </w:rPr>
        <w:t xml:space="preserve"> </w:t>
      </w:r>
      <w:r w:rsidR="000548AE" w:rsidRPr="00BE6137">
        <w:rPr>
          <w:rFonts w:hint="eastAsia"/>
          <w:lang w:eastAsia="ko-KR"/>
        </w:rPr>
        <w:t>&lt; .0</w:t>
      </w:r>
      <w:r w:rsidR="000548AE" w:rsidRPr="00BE6137">
        <w:rPr>
          <w:lang w:eastAsia="ko-KR"/>
        </w:rPr>
        <w:t>01</w:t>
      </w:r>
      <w:r w:rsidR="000548AE" w:rsidRPr="00BE6137">
        <w:rPr>
          <w:rFonts w:hint="eastAsia"/>
          <w:lang w:eastAsia="ko-KR"/>
        </w:rPr>
        <w:t>)</w:t>
      </w:r>
      <w:r w:rsidR="009903D4" w:rsidRPr="00BE6137">
        <w:rPr>
          <w:lang w:eastAsia="ko-KR"/>
        </w:rPr>
        <w:t>,</w:t>
      </w:r>
      <w:r w:rsidR="00B44626" w:rsidRPr="00BE6137">
        <w:rPr>
          <w:lang w:eastAsia="ko-KR"/>
        </w:rPr>
        <w:t xml:space="preserve"> </w:t>
      </w:r>
      <w:r w:rsidR="00CA2082" w:rsidRPr="00BE6137">
        <w:rPr>
          <w:lang w:eastAsia="ko-KR"/>
        </w:rPr>
        <w:t>yielded interesting informa</w:t>
      </w:r>
      <w:r w:rsidR="00B44626" w:rsidRPr="00BE6137">
        <w:rPr>
          <w:lang w:eastAsia="ko-KR"/>
        </w:rPr>
        <w:t>tion about the control variables</w:t>
      </w:r>
      <w:r w:rsidR="00BE6137">
        <w:rPr>
          <w:lang w:eastAsia="ko-KR"/>
        </w:rPr>
        <w:t>.</w:t>
      </w:r>
      <w:r w:rsidR="00BE6137">
        <w:rPr>
          <w:rFonts w:hint="eastAsia"/>
          <w:lang w:eastAsia="ko-KR"/>
        </w:rPr>
        <w:t xml:space="preserve"> </w:t>
      </w:r>
      <w:r w:rsidR="00CA2082" w:rsidRPr="00BE6137">
        <w:rPr>
          <w:lang w:eastAsia="ko-KR"/>
        </w:rPr>
        <w:t>Among the socio-demographic variables, gender was the only variable that had a significant relati</w:t>
      </w:r>
      <w:r w:rsidR="00F233CF">
        <w:rPr>
          <w:lang w:eastAsia="ko-KR"/>
        </w:rPr>
        <w:t>onship with number of Facebook f</w:t>
      </w:r>
      <w:r w:rsidR="00CA2082" w:rsidRPr="00BE6137">
        <w:rPr>
          <w:lang w:eastAsia="ko-KR"/>
        </w:rPr>
        <w:t>riends</w:t>
      </w:r>
      <w:r w:rsidR="00604384" w:rsidRPr="00BE6137">
        <w:rPr>
          <w:lang w:eastAsia="ko-KR"/>
        </w:rPr>
        <w:t xml:space="preserve"> (</w:t>
      </w:r>
      <w:r w:rsidR="00604384" w:rsidRPr="00BE6137">
        <w:rPr>
          <w:i/>
          <w:iCs/>
          <w:lang w:eastAsia="ko-KR"/>
        </w:rPr>
        <w:t>β</w:t>
      </w:r>
      <w:r w:rsidR="00AE7241" w:rsidRPr="00BE6137">
        <w:rPr>
          <w:lang w:eastAsia="ko-KR"/>
        </w:rPr>
        <w:t xml:space="preserve"> = −.14, </w:t>
      </w:r>
      <w:r w:rsidR="00AE7241" w:rsidRPr="00BE6137">
        <w:rPr>
          <w:rFonts w:hint="eastAsia"/>
          <w:i/>
          <w:lang w:eastAsia="ko-KR"/>
        </w:rPr>
        <w:t>p</w:t>
      </w:r>
      <w:r w:rsidR="00AE7241" w:rsidRPr="00BE6137">
        <w:rPr>
          <w:i/>
          <w:lang w:eastAsia="ko-KR"/>
        </w:rPr>
        <w:t xml:space="preserve"> </w:t>
      </w:r>
      <w:r w:rsidR="00AE7241" w:rsidRPr="00BE6137">
        <w:rPr>
          <w:rFonts w:hint="eastAsia"/>
          <w:lang w:eastAsia="ko-KR"/>
        </w:rPr>
        <w:t>&lt; .0</w:t>
      </w:r>
      <w:r w:rsidR="00264787">
        <w:rPr>
          <w:lang w:eastAsia="ko-KR"/>
        </w:rPr>
        <w:t>5</w:t>
      </w:r>
      <w:r w:rsidR="00795A9E" w:rsidRPr="00BE6137">
        <w:rPr>
          <w:lang w:eastAsia="ko-KR"/>
        </w:rPr>
        <w:t>)</w:t>
      </w:r>
      <w:r w:rsidR="003B565D">
        <w:rPr>
          <w:lang w:eastAsia="ko-KR"/>
        </w:rPr>
        <w:t>: m</w:t>
      </w:r>
      <w:r w:rsidR="00465E8B" w:rsidRPr="00BE6137">
        <w:rPr>
          <w:lang w:eastAsia="ko-KR"/>
        </w:rPr>
        <w:t>ale participa</w:t>
      </w:r>
      <w:r w:rsidR="002B3448" w:rsidRPr="00BE6137">
        <w:rPr>
          <w:lang w:eastAsia="ko-KR"/>
        </w:rPr>
        <w:t>n</w:t>
      </w:r>
      <w:r w:rsidR="007166B8">
        <w:rPr>
          <w:lang w:eastAsia="ko-KR"/>
        </w:rPr>
        <w:t xml:space="preserve">ts </w:t>
      </w:r>
      <w:r w:rsidR="007566EF">
        <w:rPr>
          <w:lang w:eastAsia="ko-KR"/>
        </w:rPr>
        <w:t xml:space="preserve">had </w:t>
      </w:r>
      <w:r w:rsidR="007166B8">
        <w:rPr>
          <w:lang w:eastAsia="ko-KR"/>
        </w:rPr>
        <w:t>a larger</w:t>
      </w:r>
      <w:r w:rsidR="002B3448" w:rsidRPr="00BE6137">
        <w:rPr>
          <w:lang w:eastAsia="ko-KR"/>
        </w:rPr>
        <w:t xml:space="preserve"> </w:t>
      </w:r>
      <w:r w:rsidR="00F233CF">
        <w:rPr>
          <w:lang w:eastAsia="ko-KR"/>
        </w:rPr>
        <w:t>number of Facebook f</w:t>
      </w:r>
      <w:r w:rsidR="00465E8B" w:rsidRPr="00BE6137">
        <w:rPr>
          <w:lang w:eastAsia="ko-KR"/>
        </w:rPr>
        <w:t xml:space="preserve">riends </w:t>
      </w:r>
      <w:r w:rsidR="002B3448" w:rsidRPr="00BE6137">
        <w:rPr>
          <w:lang w:eastAsia="ko-KR"/>
        </w:rPr>
        <w:t>than female participants</w:t>
      </w:r>
      <w:r w:rsidR="0093381E">
        <w:rPr>
          <w:lang w:eastAsia="ko-KR"/>
        </w:rPr>
        <w:t>.</w:t>
      </w:r>
      <w:r w:rsidR="00AD1152" w:rsidRPr="00BE6137">
        <w:rPr>
          <w:lang w:eastAsia="ko-KR"/>
        </w:rPr>
        <w:t xml:space="preserve"> </w:t>
      </w:r>
      <w:r w:rsidR="0093381E">
        <w:rPr>
          <w:lang w:eastAsia="ko-KR"/>
        </w:rPr>
        <w:t>And, a</w:t>
      </w:r>
      <w:r w:rsidR="00636CE7" w:rsidRPr="00BE6137">
        <w:rPr>
          <w:lang w:eastAsia="ko-KR"/>
        </w:rPr>
        <w:t xml:space="preserve">mong </w:t>
      </w:r>
      <w:r w:rsidR="00F77FE9">
        <w:rPr>
          <w:lang w:eastAsia="ko-KR"/>
        </w:rPr>
        <w:t xml:space="preserve">the personality trait controls, </w:t>
      </w:r>
      <w:r w:rsidR="00DF6EB3" w:rsidRPr="00BE6137">
        <w:rPr>
          <w:lang w:eastAsia="ko-KR"/>
        </w:rPr>
        <w:t xml:space="preserve">extraversion </w:t>
      </w:r>
      <w:r w:rsidR="0097178F" w:rsidRPr="00BE6137">
        <w:rPr>
          <w:lang w:eastAsia="ko-KR"/>
        </w:rPr>
        <w:t>(</w:t>
      </w:r>
      <w:r w:rsidR="0097178F" w:rsidRPr="00BE6137">
        <w:rPr>
          <w:i/>
          <w:iCs/>
          <w:lang w:eastAsia="ko-KR"/>
        </w:rPr>
        <w:t>β</w:t>
      </w:r>
      <w:r w:rsidR="0097178F" w:rsidRPr="00BE6137">
        <w:rPr>
          <w:lang w:eastAsia="ko-KR"/>
        </w:rPr>
        <w:t xml:space="preserve"> = .28, </w:t>
      </w:r>
      <w:r w:rsidR="0097178F" w:rsidRPr="00BE6137">
        <w:rPr>
          <w:rFonts w:hint="eastAsia"/>
          <w:i/>
          <w:lang w:eastAsia="ko-KR"/>
        </w:rPr>
        <w:t>p</w:t>
      </w:r>
      <w:r w:rsidR="0097178F" w:rsidRPr="00BE6137">
        <w:rPr>
          <w:i/>
          <w:lang w:eastAsia="ko-KR"/>
        </w:rPr>
        <w:t xml:space="preserve"> </w:t>
      </w:r>
      <w:r w:rsidR="0097178F" w:rsidRPr="00BE6137">
        <w:rPr>
          <w:rFonts w:hint="eastAsia"/>
          <w:lang w:eastAsia="ko-KR"/>
        </w:rPr>
        <w:t>&lt; .0</w:t>
      </w:r>
      <w:r w:rsidR="00707FAE" w:rsidRPr="00BE6137">
        <w:rPr>
          <w:lang w:eastAsia="ko-KR"/>
        </w:rPr>
        <w:t>01</w:t>
      </w:r>
      <w:r w:rsidR="0097178F" w:rsidRPr="00BE6137">
        <w:rPr>
          <w:lang w:eastAsia="ko-KR"/>
        </w:rPr>
        <w:t xml:space="preserve">) </w:t>
      </w:r>
      <w:r w:rsidR="00DF6EB3" w:rsidRPr="00BE6137">
        <w:rPr>
          <w:lang w:eastAsia="ko-KR"/>
        </w:rPr>
        <w:t xml:space="preserve">and </w:t>
      </w:r>
      <w:proofErr w:type="gramStart"/>
      <w:r w:rsidR="00DF6EB3" w:rsidRPr="00BE6137">
        <w:rPr>
          <w:lang w:eastAsia="ko-KR"/>
        </w:rPr>
        <w:t>affinity-seeking</w:t>
      </w:r>
      <w:proofErr w:type="gramEnd"/>
      <w:r w:rsidR="00DF6EB3" w:rsidRPr="00BE6137">
        <w:rPr>
          <w:lang w:eastAsia="ko-KR"/>
        </w:rPr>
        <w:t xml:space="preserve"> </w:t>
      </w:r>
      <w:r w:rsidR="0097178F" w:rsidRPr="00BE6137">
        <w:rPr>
          <w:lang w:eastAsia="ko-KR"/>
        </w:rPr>
        <w:t>(</w:t>
      </w:r>
      <w:r w:rsidR="0097178F" w:rsidRPr="00BE6137">
        <w:rPr>
          <w:i/>
          <w:iCs/>
          <w:lang w:eastAsia="ko-KR"/>
        </w:rPr>
        <w:t>β</w:t>
      </w:r>
      <w:r w:rsidR="0097178F" w:rsidRPr="00BE6137">
        <w:rPr>
          <w:lang w:eastAsia="ko-KR"/>
        </w:rPr>
        <w:t xml:space="preserve"> = .13, </w:t>
      </w:r>
      <w:r w:rsidR="0097178F" w:rsidRPr="00BE6137">
        <w:rPr>
          <w:rFonts w:hint="eastAsia"/>
          <w:i/>
          <w:lang w:eastAsia="ko-KR"/>
        </w:rPr>
        <w:t>p</w:t>
      </w:r>
      <w:r w:rsidR="0097178F" w:rsidRPr="00BE6137">
        <w:rPr>
          <w:i/>
          <w:lang w:eastAsia="ko-KR"/>
        </w:rPr>
        <w:t xml:space="preserve"> </w:t>
      </w:r>
      <w:r w:rsidR="0097178F" w:rsidRPr="00BE6137">
        <w:rPr>
          <w:rFonts w:hint="eastAsia"/>
          <w:lang w:eastAsia="ko-KR"/>
        </w:rPr>
        <w:t>&lt; .0</w:t>
      </w:r>
      <w:r w:rsidR="0097178F" w:rsidRPr="00BE6137">
        <w:rPr>
          <w:lang w:eastAsia="ko-KR"/>
        </w:rPr>
        <w:t xml:space="preserve">5) </w:t>
      </w:r>
      <w:r w:rsidR="00EC221E">
        <w:rPr>
          <w:lang w:eastAsia="ko-KR"/>
        </w:rPr>
        <w:t>had a significant</w:t>
      </w:r>
      <w:r w:rsidR="00F77FE9">
        <w:rPr>
          <w:lang w:eastAsia="ko-KR"/>
        </w:rPr>
        <w:t xml:space="preserve"> positive</w:t>
      </w:r>
      <w:r w:rsidR="00EC221E">
        <w:rPr>
          <w:lang w:eastAsia="ko-KR"/>
        </w:rPr>
        <w:t xml:space="preserve"> relationship </w:t>
      </w:r>
      <w:r w:rsidR="00012D06">
        <w:rPr>
          <w:lang w:eastAsia="ko-KR"/>
        </w:rPr>
        <w:t>with number of Facebook f</w:t>
      </w:r>
      <w:r w:rsidR="00DF6EB3" w:rsidRPr="00BE6137">
        <w:rPr>
          <w:lang w:eastAsia="ko-KR"/>
        </w:rPr>
        <w:t>riends</w:t>
      </w:r>
      <w:r w:rsidR="003B565D">
        <w:rPr>
          <w:lang w:eastAsia="ko-KR"/>
        </w:rPr>
        <w:t>; n</w:t>
      </w:r>
      <w:r w:rsidR="00F77FE9">
        <w:rPr>
          <w:lang w:eastAsia="ko-KR"/>
        </w:rPr>
        <w:t>o other personality trait variables showed a significant relationship</w:t>
      </w:r>
      <w:r w:rsidR="00012D06">
        <w:rPr>
          <w:lang w:eastAsia="ko-KR"/>
        </w:rPr>
        <w:t xml:space="preserve"> with number of Facebook f</w:t>
      </w:r>
      <w:r w:rsidR="00425B03">
        <w:rPr>
          <w:lang w:eastAsia="ko-KR"/>
        </w:rPr>
        <w:t>riends</w:t>
      </w:r>
      <w:r w:rsidR="00EC221E">
        <w:rPr>
          <w:lang w:eastAsia="ko-KR"/>
        </w:rPr>
        <w:t xml:space="preserve">. </w:t>
      </w:r>
      <w:r w:rsidR="00BE6137" w:rsidRPr="00453B65">
        <w:rPr>
          <w:lang w:eastAsia="ko-KR"/>
        </w:rPr>
        <w:t xml:space="preserve">As for Facebook use </w:t>
      </w:r>
      <w:r w:rsidR="00BE6137" w:rsidRPr="00453B65">
        <w:rPr>
          <w:rFonts w:hint="eastAsia"/>
          <w:lang w:eastAsia="ko-KR"/>
        </w:rPr>
        <w:t>behavior</w:t>
      </w:r>
      <w:r w:rsidR="00545F30" w:rsidRPr="00453B65">
        <w:rPr>
          <w:lang w:eastAsia="ko-KR"/>
        </w:rPr>
        <w:t xml:space="preserve">, both Facebook history </w:t>
      </w:r>
      <w:r w:rsidR="00707FAE" w:rsidRPr="00453B65">
        <w:rPr>
          <w:lang w:eastAsia="ko-KR"/>
        </w:rPr>
        <w:t>(</w:t>
      </w:r>
      <w:r w:rsidR="00707FAE" w:rsidRPr="00453B65">
        <w:rPr>
          <w:i/>
          <w:iCs/>
          <w:lang w:eastAsia="ko-KR"/>
        </w:rPr>
        <w:t>β</w:t>
      </w:r>
      <w:r w:rsidR="00707FAE" w:rsidRPr="00453B65">
        <w:rPr>
          <w:lang w:eastAsia="ko-KR"/>
        </w:rPr>
        <w:t xml:space="preserve"> = .37, </w:t>
      </w:r>
      <w:r w:rsidR="00707FAE" w:rsidRPr="00453B65">
        <w:rPr>
          <w:rFonts w:hint="eastAsia"/>
          <w:i/>
          <w:lang w:eastAsia="ko-KR"/>
        </w:rPr>
        <w:t>p</w:t>
      </w:r>
      <w:r w:rsidR="00707FAE" w:rsidRPr="00453B65">
        <w:rPr>
          <w:i/>
          <w:lang w:eastAsia="ko-KR"/>
        </w:rPr>
        <w:t xml:space="preserve"> </w:t>
      </w:r>
      <w:r w:rsidR="00707FAE" w:rsidRPr="00453B65">
        <w:rPr>
          <w:rFonts w:hint="eastAsia"/>
          <w:lang w:eastAsia="ko-KR"/>
        </w:rPr>
        <w:t>&lt; .0</w:t>
      </w:r>
      <w:r w:rsidR="00707FAE" w:rsidRPr="00453B65">
        <w:rPr>
          <w:lang w:eastAsia="ko-KR"/>
        </w:rPr>
        <w:t xml:space="preserve">01) </w:t>
      </w:r>
      <w:r w:rsidR="00545F30" w:rsidRPr="00453B65">
        <w:rPr>
          <w:lang w:eastAsia="ko-KR"/>
        </w:rPr>
        <w:t xml:space="preserve">and </w:t>
      </w:r>
      <w:r w:rsidR="00DC1D53" w:rsidRPr="00453B65">
        <w:rPr>
          <w:lang w:eastAsia="ko-KR"/>
        </w:rPr>
        <w:t xml:space="preserve">Facebook dependency </w:t>
      </w:r>
      <w:r w:rsidR="00707FAE" w:rsidRPr="00453B65">
        <w:rPr>
          <w:lang w:eastAsia="ko-KR"/>
        </w:rPr>
        <w:t>(</w:t>
      </w:r>
      <w:r w:rsidR="00707FAE" w:rsidRPr="00453B65">
        <w:rPr>
          <w:i/>
          <w:iCs/>
          <w:lang w:eastAsia="ko-KR"/>
        </w:rPr>
        <w:t>β</w:t>
      </w:r>
      <w:r w:rsidR="00707FAE" w:rsidRPr="00453B65">
        <w:rPr>
          <w:lang w:eastAsia="ko-KR"/>
        </w:rPr>
        <w:t xml:space="preserve"> = .12, </w:t>
      </w:r>
      <w:r w:rsidR="00707FAE" w:rsidRPr="00453B65">
        <w:rPr>
          <w:rFonts w:hint="eastAsia"/>
          <w:i/>
          <w:lang w:eastAsia="ko-KR"/>
        </w:rPr>
        <w:t>p</w:t>
      </w:r>
      <w:r w:rsidR="00707FAE" w:rsidRPr="00453B65">
        <w:rPr>
          <w:i/>
          <w:lang w:eastAsia="ko-KR"/>
        </w:rPr>
        <w:t xml:space="preserve"> </w:t>
      </w:r>
      <w:r w:rsidR="00707FAE" w:rsidRPr="00453B65">
        <w:rPr>
          <w:rFonts w:hint="eastAsia"/>
          <w:lang w:eastAsia="ko-KR"/>
        </w:rPr>
        <w:t>&lt; .0</w:t>
      </w:r>
      <w:r w:rsidR="00707FAE" w:rsidRPr="00453B65">
        <w:rPr>
          <w:lang w:eastAsia="ko-KR"/>
        </w:rPr>
        <w:t xml:space="preserve">5) </w:t>
      </w:r>
      <w:r w:rsidR="00DC1D53" w:rsidRPr="00453B65">
        <w:rPr>
          <w:lang w:eastAsia="ko-KR"/>
        </w:rPr>
        <w:t>showed a significant positive association w</w:t>
      </w:r>
      <w:r w:rsidR="00484E7A" w:rsidRPr="00453B65">
        <w:rPr>
          <w:lang w:eastAsia="ko-KR"/>
        </w:rPr>
        <w:t>i</w:t>
      </w:r>
      <w:r w:rsidR="00CA3E9A">
        <w:rPr>
          <w:lang w:eastAsia="ko-KR"/>
        </w:rPr>
        <w:t>th number of Facebook f</w:t>
      </w:r>
      <w:r w:rsidR="00996083" w:rsidRPr="00453B65">
        <w:rPr>
          <w:lang w:eastAsia="ko-KR"/>
        </w:rPr>
        <w:t>rien</w:t>
      </w:r>
      <w:r w:rsidR="00996083" w:rsidRPr="000F567D">
        <w:rPr>
          <w:lang w:eastAsia="ko-KR"/>
        </w:rPr>
        <w:t>ds</w:t>
      </w:r>
      <w:r w:rsidR="007600A0">
        <w:rPr>
          <w:lang w:eastAsia="ko-KR"/>
        </w:rPr>
        <w:t>.</w:t>
      </w:r>
    </w:p>
    <w:p w:rsidR="007344DF" w:rsidRPr="000F567D" w:rsidRDefault="007245F2" w:rsidP="006664BE">
      <w:pPr>
        <w:pStyle w:val="BodyText"/>
        <w:adjustRightInd w:val="0"/>
        <w:snapToGrid w:val="0"/>
        <w:spacing w:before="140" w:after="140"/>
        <w:ind w:firstLine="0"/>
        <w:jc w:val="center"/>
      </w:pPr>
      <w:r w:rsidRPr="000F567D">
        <w:t>[</w:t>
      </w:r>
      <w:r w:rsidR="00460D29" w:rsidRPr="000F567D">
        <w:rPr>
          <w:rFonts w:hint="eastAsia"/>
        </w:rPr>
        <w:t xml:space="preserve">Table </w:t>
      </w:r>
      <w:r w:rsidR="007344DF" w:rsidRPr="000F567D">
        <w:rPr>
          <w:lang w:eastAsia="ko-KR"/>
        </w:rPr>
        <w:t>2</w:t>
      </w:r>
      <w:r w:rsidR="00460D29" w:rsidRPr="000F567D">
        <w:rPr>
          <w:rFonts w:hint="eastAsia"/>
        </w:rPr>
        <w:t xml:space="preserve"> about here</w:t>
      </w:r>
      <w:r w:rsidRPr="000F567D">
        <w:t>]</w:t>
      </w:r>
    </w:p>
    <w:p w:rsidR="00163670" w:rsidRPr="00575C8C" w:rsidRDefault="008329B6" w:rsidP="000421CE">
      <w:pPr>
        <w:pStyle w:val="BodyText"/>
        <w:adjustRightInd w:val="0"/>
        <w:snapToGrid w:val="0"/>
        <w:rPr>
          <w:lang w:eastAsia="ko-KR"/>
        </w:rPr>
      </w:pPr>
      <w:r w:rsidRPr="00AD387F">
        <w:rPr>
          <w:rFonts w:hint="eastAsia"/>
          <w:lang w:eastAsia="ko-KR"/>
        </w:rPr>
        <w:t>Our hypotheses were tested b</w:t>
      </w:r>
      <w:r w:rsidR="00206A1B" w:rsidRPr="00AD387F">
        <w:rPr>
          <w:lang w:eastAsia="ko-KR"/>
        </w:rPr>
        <w:t xml:space="preserve">ased on the final model. </w:t>
      </w:r>
      <w:r w:rsidR="00BC3D90" w:rsidRPr="00AD387F">
        <w:rPr>
          <w:lang w:eastAsia="ko-KR"/>
        </w:rPr>
        <w:t>A</w:t>
      </w:r>
      <w:r w:rsidR="00D8007F" w:rsidRPr="00AD387F">
        <w:rPr>
          <w:rFonts w:hint="eastAsia"/>
          <w:lang w:eastAsia="ko-KR"/>
        </w:rPr>
        <w:t xml:space="preserve">fter </w:t>
      </w:r>
      <w:r w:rsidR="00D8007F" w:rsidRPr="00AD387F">
        <w:rPr>
          <w:lang w:eastAsia="ko-KR"/>
        </w:rPr>
        <w:t>controlling for socio-demographic variables, personality trait variables, and Facebook use var</w:t>
      </w:r>
      <w:r w:rsidR="00566F55" w:rsidRPr="00AD387F">
        <w:rPr>
          <w:lang w:eastAsia="ko-KR"/>
        </w:rPr>
        <w:t xml:space="preserve">iables (history and dependency), </w:t>
      </w:r>
      <w:r w:rsidR="00AB47EB" w:rsidRPr="00AD387F">
        <w:rPr>
          <w:lang w:eastAsia="ko-KR"/>
        </w:rPr>
        <w:t xml:space="preserve">self-esteem showed a significant negative association with </w:t>
      </w:r>
      <w:r w:rsidR="006938E7" w:rsidRPr="00AD387F">
        <w:rPr>
          <w:lang w:eastAsia="ko-KR"/>
        </w:rPr>
        <w:t xml:space="preserve">number of </w:t>
      </w:r>
      <w:r w:rsidR="00224557" w:rsidRPr="00AD387F">
        <w:rPr>
          <w:lang w:eastAsia="ko-KR"/>
        </w:rPr>
        <w:t>Facebook f</w:t>
      </w:r>
      <w:r w:rsidR="00A10F27" w:rsidRPr="00AD387F">
        <w:rPr>
          <w:lang w:eastAsia="ko-KR"/>
        </w:rPr>
        <w:t>riends</w:t>
      </w:r>
      <w:r w:rsidR="006938E7" w:rsidRPr="00AD387F">
        <w:rPr>
          <w:lang w:eastAsia="ko-KR"/>
        </w:rPr>
        <w:t xml:space="preserve"> (</w:t>
      </w:r>
      <w:r w:rsidR="006938E7" w:rsidRPr="00AD387F">
        <w:rPr>
          <w:i/>
          <w:iCs/>
          <w:lang w:eastAsia="ko-KR"/>
        </w:rPr>
        <w:t>β</w:t>
      </w:r>
      <w:r w:rsidR="00B2236D" w:rsidRPr="00AD387F">
        <w:rPr>
          <w:i/>
          <w:iCs/>
          <w:lang w:eastAsia="ko-KR"/>
        </w:rPr>
        <w:t xml:space="preserve"> </w:t>
      </w:r>
      <w:r w:rsidR="006938E7" w:rsidRPr="00AD387F">
        <w:rPr>
          <w:lang w:eastAsia="ko-KR"/>
        </w:rPr>
        <w:t xml:space="preserve">= </w:t>
      </w:r>
      <w:r w:rsidR="00C65DDB" w:rsidRPr="00AD387F">
        <w:rPr>
          <w:lang w:eastAsia="ko-KR"/>
        </w:rPr>
        <w:t>−</w:t>
      </w:r>
      <w:r w:rsidR="006938E7" w:rsidRPr="00AD387F">
        <w:rPr>
          <w:lang w:eastAsia="ko-KR"/>
        </w:rPr>
        <w:t xml:space="preserve">.21, </w:t>
      </w:r>
      <w:r w:rsidR="006938E7" w:rsidRPr="00AD387F">
        <w:rPr>
          <w:i/>
          <w:iCs/>
          <w:lang w:eastAsia="ko-KR"/>
        </w:rPr>
        <w:t>p</w:t>
      </w:r>
      <w:r w:rsidR="0055552F">
        <w:rPr>
          <w:lang w:eastAsia="ko-KR"/>
        </w:rPr>
        <w:t xml:space="preserve"> &lt; .01), indicating that </w:t>
      </w:r>
      <w:r w:rsidR="00BE4335">
        <w:rPr>
          <w:lang w:eastAsia="ko-KR"/>
        </w:rPr>
        <w:t>people with lower levels of self-esteem tended to have a larger number of Facebook friends</w:t>
      </w:r>
      <w:r w:rsidR="00996B6D">
        <w:rPr>
          <w:lang w:eastAsia="ko-KR"/>
        </w:rPr>
        <w:t>; t</w:t>
      </w:r>
      <w:r w:rsidR="00D8007F" w:rsidRPr="00AD387F">
        <w:rPr>
          <w:lang w:eastAsia="ko-KR"/>
        </w:rPr>
        <w:t>herefore</w:t>
      </w:r>
      <w:r w:rsidR="00D8007F" w:rsidRPr="00AD387F">
        <w:rPr>
          <w:rFonts w:hint="eastAsia"/>
          <w:lang w:eastAsia="ko-KR"/>
        </w:rPr>
        <w:t xml:space="preserve">, </w:t>
      </w:r>
      <w:r w:rsidR="00D8007F" w:rsidRPr="00AD387F">
        <w:rPr>
          <w:lang w:eastAsia="ko-KR"/>
        </w:rPr>
        <w:t>the data supported H</w:t>
      </w:r>
      <w:r w:rsidR="00B74BB0" w:rsidRPr="00AD387F">
        <w:rPr>
          <w:rFonts w:hint="eastAsia"/>
          <w:lang w:eastAsia="ko-KR"/>
        </w:rPr>
        <w:t xml:space="preserve">1. </w:t>
      </w:r>
      <w:r w:rsidR="005E717F" w:rsidRPr="00AD387F">
        <w:rPr>
          <w:lang w:eastAsia="ko-KR"/>
        </w:rPr>
        <w:t xml:space="preserve">On the other hand, </w:t>
      </w:r>
      <w:r w:rsidR="001121D6" w:rsidRPr="00AD387F">
        <w:rPr>
          <w:lang w:eastAsia="ko-KR"/>
        </w:rPr>
        <w:t>H2,</w:t>
      </w:r>
      <w:r w:rsidR="00FC562E" w:rsidRPr="00AD387F">
        <w:rPr>
          <w:lang w:eastAsia="ko-KR"/>
        </w:rPr>
        <w:t xml:space="preserve"> </w:t>
      </w:r>
      <w:r w:rsidR="006938E7" w:rsidRPr="00996B6D">
        <w:rPr>
          <w:lang w:eastAsia="ko-KR"/>
        </w:rPr>
        <w:t>which posi</w:t>
      </w:r>
      <w:r w:rsidR="001C3C34" w:rsidRPr="00996B6D">
        <w:rPr>
          <w:lang w:eastAsia="ko-KR"/>
        </w:rPr>
        <w:t xml:space="preserve">ted that private SC would be negatively related with </w:t>
      </w:r>
      <w:r w:rsidR="006938E7" w:rsidRPr="00996B6D">
        <w:rPr>
          <w:lang w:eastAsia="ko-KR"/>
        </w:rPr>
        <w:t xml:space="preserve">number of </w:t>
      </w:r>
      <w:r w:rsidR="00E9724D" w:rsidRPr="00996B6D">
        <w:rPr>
          <w:lang w:eastAsia="ko-KR"/>
        </w:rPr>
        <w:t>Facebook f</w:t>
      </w:r>
      <w:r w:rsidR="00A10F27" w:rsidRPr="00996B6D">
        <w:rPr>
          <w:lang w:eastAsia="ko-KR"/>
        </w:rPr>
        <w:t>riends</w:t>
      </w:r>
      <w:r w:rsidR="00E96B73" w:rsidRPr="00996B6D">
        <w:rPr>
          <w:lang w:eastAsia="ko-KR"/>
        </w:rPr>
        <w:t>, was not supported: a</w:t>
      </w:r>
      <w:r w:rsidR="00B32493" w:rsidRPr="00996B6D">
        <w:rPr>
          <w:lang w:eastAsia="ko-KR"/>
        </w:rPr>
        <w:t>lthough the direction was consistent with our prediction</w:t>
      </w:r>
      <w:r w:rsidR="004147B2" w:rsidRPr="00996B6D">
        <w:rPr>
          <w:lang w:eastAsia="ko-KR"/>
        </w:rPr>
        <w:t>,</w:t>
      </w:r>
      <w:r w:rsidR="00B32493" w:rsidRPr="00996B6D">
        <w:rPr>
          <w:lang w:eastAsia="ko-KR"/>
        </w:rPr>
        <w:t xml:space="preserve"> the as</w:t>
      </w:r>
      <w:r w:rsidR="006D6D9D" w:rsidRPr="00996B6D">
        <w:rPr>
          <w:lang w:eastAsia="ko-KR"/>
        </w:rPr>
        <w:t>sociation did not reach significance</w:t>
      </w:r>
      <w:r w:rsidR="00C65DDB" w:rsidRPr="00996B6D">
        <w:rPr>
          <w:lang w:eastAsia="ko-KR"/>
        </w:rPr>
        <w:t xml:space="preserve"> (</w:t>
      </w:r>
      <w:r w:rsidR="00C65DDB" w:rsidRPr="00996B6D">
        <w:rPr>
          <w:i/>
          <w:iCs/>
          <w:lang w:eastAsia="ko-KR"/>
        </w:rPr>
        <w:t>β</w:t>
      </w:r>
      <w:r w:rsidR="00B2236D" w:rsidRPr="00996B6D">
        <w:rPr>
          <w:i/>
          <w:iCs/>
          <w:lang w:eastAsia="ko-KR"/>
        </w:rPr>
        <w:t xml:space="preserve"> </w:t>
      </w:r>
      <w:r w:rsidR="00C65DDB" w:rsidRPr="00996B6D">
        <w:rPr>
          <w:lang w:eastAsia="ko-KR"/>
        </w:rPr>
        <w:t>= −.06</w:t>
      </w:r>
      <w:r w:rsidR="00C65DDB" w:rsidRPr="00575C8C">
        <w:rPr>
          <w:lang w:eastAsia="ko-KR"/>
        </w:rPr>
        <w:t xml:space="preserve">, </w:t>
      </w:r>
      <w:r w:rsidR="00C65DDB" w:rsidRPr="00575C8C">
        <w:rPr>
          <w:i/>
          <w:iCs/>
          <w:lang w:eastAsia="ko-KR"/>
        </w:rPr>
        <w:t>ns</w:t>
      </w:r>
      <w:r w:rsidR="00C65DDB" w:rsidRPr="00575C8C">
        <w:rPr>
          <w:lang w:eastAsia="ko-KR"/>
        </w:rPr>
        <w:t>).</w:t>
      </w:r>
      <w:r w:rsidR="006F0BFE" w:rsidRPr="00575C8C">
        <w:rPr>
          <w:lang w:eastAsia="ko-KR"/>
        </w:rPr>
        <w:t xml:space="preserve"> </w:t>
      </w:r>
      <w:r w:rsidR="00A90A98" w:rsidRPr="00575C8C">
        <w:rPr>
          <w:lang w:eastAsia="ko-KR"/>
        </w:rPr>
        <w:t>Next, p</w:t>
      </w:r>
      <w:r w:rsidR="00C65DDB" w:rsidRPr="00575C8C">
        <w:rPr>
          <w:lang w:eastAsia="ko-KR"/>
        </w:rPr>
        <w:t xml:space="preserve">ublic SC </w:t>
      </w:r>
      <w:r w:rsidR="00A90A98" w:rsidRPr="00575C8C">
        <w:rPr>
          <w:lang w:eastAsia="ko-KR"/>
        </w:rPr>
        <w:t xml:space="preserve">showed </w:t>
      </w:r>
      <w:r w:rsidR="00C65DDB" w:rsidRPr="00575C8C">
        <w:rPr>
          <w:lang w:eastAsia="ko-KR"/>
        </w:rPr>
        <w:t xml:space="preserve">a </w:t>
      </w:r>
      <w:r w:rsidR="00A90A98" w:rsidRPr="00575C8C">
        <w:rPr>
          <w:lang w:eastAsia="ko-KR"/>
        </w:rPr>
        <w:t xml:space="preserve">significant </w:t>
      </w:r>
      <w:r w:rsidR="00C65DDB" w:rsidRPr="00575C8C">
        <w:rPr>
          <w:lang w:eastAsia="ko-KR"/>
        </w:rPr>
        <w:t xml:space="preserve">positive association with number of </w:t>
      </w:r>
      <w:r w:rsidR="00A10F27" w:rsidRPr="00575C8C">
        <w:rPr>
          <w:lang w:eastAsia="ko-KR"/>
        </w:rPr>
        <w:t xml:space="preserve">Facebook </w:t>
      </w:r>
      <w:r w:rsidR="00D97960" w:rsidRPr="00575C8C">
        <w:rPr>
          <w:lang w:eastAsia="ko-KR"/>
        </w:rPr>
        <w:t>f</w:t>
      </w:r>
      <w:r w:rsidR="00A10F27" w:rsidRPr="00575C8C">
        <w:rPr>
          <w:lang w:eastAsia="ko-KR"/>
        </w:rPr>
        <w:t>riends</w:t>
      </w:r>
      <w:r w:rsidR="00252CBF" w:rsidRPr="00575C8C">
        <w:rPr>
          <w:lang w:eastAsia="ko-KR"/>
        </w:rPr>
        <w:t xml:space="preserve"> (</w:t>
      </w:r>
      <w:r w:rsidR="00252CBF" w:rsidRPr="00575C8C">
        <w:rPr>
          <w:i/>
          <w:iCs/>
          <w:lang w:eastAsia="ko-KR"/>
        </w:rPr>
        <w:t>β</w:t>
      </w:r>
      <w:r w:rsidR="00B2236D" w:rsidRPr="00575C8C">
        <w:rPr>
          <w:i/>
          <w:iCs/>
          <w:lang w:eastAsia="ko-KR"/>
        </w:rPr>
        <w:t xml:space="preserve"> </w:t>
      </w:r>
      <w:r w:rsidR="008D5B46" w:rsidRPr="00575C8C">
        <w:rPr>
          <w:lang w:eastAsia="ko-KR"/>
        </w:rPr>
        <w:t>= .15</w:t>
      </w:r>
      <w:r w:rsidR="00252CBF" w:rsidRPr="00575C8C">
        <w:rPr>
          <w:lang w:eastAsia="ko-KR"/>
        </w:rPr>
        <w:t xml:space="preserve">, </w:t>
      </w:r>
      <w:r w:rsidR="00252CBF" w:rsidRPr="00575C8C">
        <w:rPr>
          <w:i/>
          <w:iCs/>
          <w:lang w:eastAsia="ko-KR"/>
        </w:rPr>
        <w:t>p</w:t>
      </w:r>
      <w:r w:rsidR="008D5B46" w:rsidRPr="00575C8C">
        <w:rPr>
          <w:lang w:eastAsia="ko-KR"/>
        </w:rPr>
        <w:t xml:space="preserve"> &lt; .03</w:t>
      </w:r>
      <w:r w:rsidR="00252CBF" w:rsidRPr="00575C8C">
        <w:rPr>
          <w:lang w:eastAsia="ko-KR"/>
        </w:rPr>
        <w:t>)</w:t>
      </w:r>
      <w:r w:rsidR="00575C8C">
        <w:rPr>
          <w:lang w:eastAsia="ko-KR"/>
        </w:rPr>
        <w:t xml:space="preserve">; therefore, </w:t>
      </w:r>
      <w:r w:rsidR="00A90A98" w:rsidRPr="00575C8C">
        <w:rPr>
          <w:lang w:eastAsia="ko-KR"/>
        </w:rPr>
        <w:t>H3</w:t>
      </w:r>
      <w:r w:rsidR="00575C8C">
        <w:rPr>
          <w:lang w:eastAsia="ko-KR"/>
        </w:rPr>
        <w:t xml:space="preserve"> was supported by the data</w:t>
      </w:r>
      <w:r w:rsidR="004147B2" w:rsidRPr="00575C8C">
        <w:rPr>
          <w:lang w:eastAsia="ko-KR"/>
        </w:rPr>
        <w:t xml:space="preserve">. </w:t>
      </w:r>
    </w:p>
    <w:p w:rsidR="00161E57" w:rsidRPr="00CE6FA8" w:rsidRDefault="00A90A98" w:rsidP="008B726E">
      <w:pPr>
        <w:pStyle w:val="BodyText"/>
        <w:adjustRightInd w:val="0"/>
        <w:snapToGrid w:val="0"/>
        <w:rPr>
          <w:lang w:eastAsia="ko-KR"/>
        </w:rPr>
      </w:pPr>
      <w:r w:rsidRPr="00B93A81">
        <w:rPr>
          <w:lang w:eastAsia="ko-KR"/>
        </w:rPr>
        <w:t>Finally</w:t>
      </w:r>
      <w:r w:rsidR="00852597" w:rsidRPr="00B93A81">
        <w:rPr>
          <w:lang w:eastAsia="ko-KR"/>
        </w:rPr>
        <w:t xml:space="preserve">, </w:t>
      </w:r>
      <w:r w:rsidR="001029C1">
        <w:rPr>
          <w:lang w:eastAsia="ko-KR"/>
        </w:rPr>
        <w:t xml:space="preserve">we examined the hypothesized interaction between self-esteem and public SC in </w:t>
      </w:r>
      <w:r w:rsidR="00DD0E41" w:rsidRPr="00B93A81">
        <w:rPr>
          <w:lang w:eastAsia="ko-KR"/>
        </w:rPr>
        <w:t>H4</w:t>
      </w:r>
      <w:r w:rsidR="001029C1">
        <w:rPr>
          <w:lang w:eastAsia="ko-KR"/>
        </w:rPr>
        <w:t>, which</w:t>
      </w:r>
      <w:r w:rsidR="00DD0E41" w:rsidRPr="00B93A81">
        <w:rPr>
          <w:lang w:eastAsia="ko-KR"/>
        </w:rPr>
        <w:t xml:space="preserve"> posited that the negative</w:t>
      </w:r>
      <w:r w:rsidR="000D6F54" w:rsidRPr="00B93A81">
        <w:rPr>
          <w:lang w:eastAsia="ko-KR"/>
        </w:rPr>
        <w:t xml:space="preserve"> association between self-esteem and number of </w:t>
      </w:r>
      <w:r w:rsidR="00EF26A4" w:rsidRPr="00B93A81">
        <w:rPr>
          <w:lang w:eastAsia="ko-KR"/>
        </w:rPr>
        <w:t>Facebook friend</w:t>
      </w:r>
      <w:r w:rsidR="00A10F27" w:rsidRPr="00B93A81">
        <w:rPr>
          <w:lang w:eastAsia="ko-KR"/>
        </w:rPr>
        <w:t>s</w:t>
      </w:r>
      <w:r w:rsidR="006807E3" w:rsidRPr="00B93A81">
        <w:rPr>
          <w:lang w:eastAsia="ko-KR"/>
        </w:rPr>
        <w:t xml:space="preserve"> would be more</w:t>
      </w:r>
      <w:r w:rsidR="00B93A81">
        <w:rPr>
          <w:lang w:eastAsia="ko-KR"/>
        </w:rPr>
        <w:t xml:space="preserve"> pronounced among individuals with</w:t>
      </w:r>
      <w:r w:rsidR="000D6F54" w:rsidRPr="00B93A81">
        <w:rPr>
          <w:lang w:eastAsia="ko-KR"/>
        </w:rPr>
        <w:t xml:space="preserve"> high</w:t>
      </w:r>
      <w:r w:rsidR="00B93A81">
        <w:rPr>
          <w:lang w:eastAsia="ko-KR"/>
        </w:rPr>
        <w:t xml:space="preserve"> levels of</w:t>
      </w:r>
      <w:r w:rsidR="000D6F54" w:rsidRPr="00B93A81">
        <w:rPr>
          <w:lang w:eastAsia="ko-KR"/>
        </w:rPr>
        <w:t xml:space="preserve"> public SC</w:t>
      </w:r>
      <w:r w:rsidR="00F21442">
        <w:rPr>
          <w:lang w:eastAsia="ko-KR"/>
        </w:rPr>
        <w:t xml:space="preserve"> than those with low levels of </w:t>
      </w:r>
      <w:r w:rsidR="006B1401" w:rsidRPr="00B93A81">
        <w:rPr>
          <w:lang w:eastAsia="ko-KR"/>
        </w:rPr>
        <w:t>public SC</w:t>
      </w:r>
      <w:r w:rsidR="000D6F54" w:rsidRPr="00B93A81">
        <w:rPr>
          <w:lang w:eastAsia="ko-KR"/>
        </w:rPr>
        <w:t>.</w:t>
      </w:r>
      <w:r w:rsidR="001C3C34" w:rsidRPr="001D6A1E">
        <w:rPr>
          <w:color w:val="333399"/>
          <w:lang w:eastAsia="ko-KR"/>
        </w:rPr>
        <w:t xml:space="preserve"> </w:t>
      </w:r>
      <w:r w:rsidR="006544F0" w:rsidRPr="00C77CC7">
        <w:rPr>
          <w:lang w:eastAsia="ko-KR"/>
        </w:rPr>
        <w:t>The analysis showed that the self-esteem</w:t>
      </w:r>
      <w:commentRangeStart w:id="14"/>
      <w:r w:rsidR="006544F0" w:rsidRPr="00C77CC7">
        <w:rPr>
          <w:lang w:eastAsia="ko-KR"/>
        </w:rPr>
        <w:t xml:space="preserve"> x </w:t>
      </w:r>
      <w:commentRangeEnd w:id="14"/>
      <w:r w:rsidR="003B21B4">
        <w:rPr>
          <w:rStyle w:val="CommentReference"/>
          <w:vanish/>
        </w:rPr>
        <w:commentReference w:id="14"/>
      </w:r>
      <w:r w:rsidR="006544F0" w:rsidRPr="00C77CC7">
        <w:rPr>
          <w:lang w:eastAsia="ko-KR"/>
        </w:rPr>
        <w:t>public SC interaction term was significant after control (</w:t>
      </w:r>
      <w:r w:rsidR="006544F0" w:rsidRPr="00C77CC7">
        <w:rPr>
          <w:i/>
          <w:iCs/>
          <w:lang w:eastAsia="ko-KR"/>
        </w:rPr>
        <w:t>β</w:t>
      </w:r>
      <w:r w:rsidR="00B2236D" w:rsidRPr="00C77CC7">
        <w:rPr>
          <w:i/>
          <w:iCs/>
          <w:lang w:eastAsia="ko-KR"/>
        </w:rPr>
        <w:t xml:space="preserve"> </w:t>
      </w:r>
      <w:r w:rsidR="006F4AA1" w:rsidRPr="00C77CC7">
        <w:rPr>
          <w:lang w:eastAsia="ko-KR"/>
        </w:rPr>
        <w:t>= −.12</w:t>
      </w:r>
      <w:r w:rsidR="006544F0" w:rsidRPr="00C77CC7">
        <w:rPr>
          <w:lang w:eastAsia="ko-KR"/>
        </w:rPr>
        <w:t xml:space="preserve">, </w:t>
      </w:r>
      <w:r w:rsidR="006544F0" w:rsidRPr="00C77CC7">
        <w:rPr>
          <w:i/>
          <w:iCs/>
          <w:lang w:eastAsia="ko-KR"/>
        </w:rPr>
        <w:t>p</w:t>
      </w:r>
      <w:r w:rsidR="008D5B46" w:rsidRPr="00C77CC7">
        <w:rPr>
          <w:lang w:eastAsia="ko-KR"/>
        </w:rPr>
        <w:t xml:space="preserve"> &lt; .04</w:t>
      </w:r>
      <w:r w:rsidR="000D6F54" w:rsidRPr="00C77CC7">
        <w:rPr>
          <w:lang w:eastAsia="ko-KR"/>
        </w:rPr>
        <w:t xml:space="preserve">). As a way to </w:t>
      </w:r>
      <w:r w:rsidR="005A652F" w:rsidRPr="00C77CC7">
        <w:rPr>
          <w:rFonts w:hint="eastAsia"/>
        </w:rPr>
        <w:t>illustrat</w:t>
      </w:r>
      <w:r w:rsidR="000D6F54" w:rsidRPr="00C77CC7">
        <w:t>e</w:t>
      </w:r>
      <w:r w:rsidR="00460D29" w:rsidRPr="00C77CC7">
        <w:rPr>
          <w:rFonts w:hint="eastAsia"/>
        </w:rPr>
        <w:t xml:space="preserve"> the interaction </w:t>
      </w:r>
      <w:r w:rsidR="00E512FC" w:rsidRPr="00C77CC7">
        <w:rPr>
          <w:rFonts w:hint="eastAsia"/>
        </w:rPr>
        <w:t>effect</w:t>
      </w:r>
      <w:r w:rsidR="00214798" w:rsidRPr="00C77CC7">
        <w:t xml:space="preserve">, </w:t>
      </w:r>
      <w:r w:rsidR="00AA0C78" w:rsidRPr="00C77CC7">
        <w:t>a</w:t>
      </w:r>
      <w:r w:rsidR="007D3086" w:rsidRPr="00C77CC7">
        <w:t>n</w:t>
      </w:r>
      <w:r w:rsidR="00AA0C78" w:rsidRPr="00C77CC7">
        <w:t xml:space="preserve"> </w:t>
      </w:r>
      <w:r w:rsidR="003A6441" w:rsidRPr="00C77CC7">
        <w:t>equation</w:t>
      </w:r>
      <w:r w:rsidR="00AA0C78" w:rsidRPr="00C77CC7">
        <w:t xml:space="preserve"> for predicting number of </w:t>
      </w:r>
      <w:r w:rsidR="00EF26A4" w:rsidRPr="00C77CC7">
        <w:t>Facebook friend</w:t>
      </w:r>
      <w:r w:rsidR="00A10F27" w:rsidRPr="00C77CC7">
        <w:t>s</w:t>
      </w:r>
      <w:r w:rsidR="003A6441" w:rsidRPr="00C77CC7">
        <w:t xml:space="preserve"> </w:t>
      </w:r>
      <w:r w:rsidR="007D3086" w:rsidRPr="00C77CC7">
        <w:t xml:space="preserve">(transformed) </w:t>
      </w:r>
      <w:r w:rsidR="003A6288" w:rsidRPr="00C77CC7">
        <w:t>was constructed</w:t>
      </w:r>
      <w:r w:rsidR="003A6441" w:rsidRPr="00C77CC7">
        <w:t xml:space="preserve"> </w:t>
      </w:r>
      <w:r w:rsidR="003A6288" w:rsidRPr="00C77CC7">
        <w:t xml:space="preserve">based on the </w:t>
      </w:r>
      <w:r w:rsidR="003A6441" w:rsidRPr="00C77CC7">
        <w:rPr>
          <w:rFonts w:hint="eastAsia"/>
          <w:lang w:eastAsia="ko-KR"/>
        </w:rPr>
        <w:t>unstandardized regression coefficients</w:t>
      </w:r>
      <w:r w:rsidR="003A6288" w:rsidRPr="00C77CC7">
        <w:rPr>
          <w:lang w:eastAsia="ko-KR"/>
        </w:rPr>
        <w:t xml:space="preserve"> derived from </w:t>
      </w:r>
      <w:r w:rsidR="003A6288" w:rsidRPr="00C77CC7">
        <w:t>the final regression model</w:t>
      </w:r>
      <w:r w:rsidR="001E2A44" w:rsidRPr="00C77CC7">
        <w:rPr>
          <w:lang w:eastAsia="ko-KR"/>
        </w:rPr>
        <w:t>.</w:t>
      </w:r>
      <w:r w:rsidR="003E0AA7" w:rsidRPr="00C77CC7">
        <w:rPr>
          <w:rStyle w:val="FootnoteReference"/>
          <w:lang w:eastAsia="ko-KR"/>
        </w:rPr>
        <w:footnoteReference w:id="4"/>
      </w:r>
      <w:r w:rsidR="00163670" w:rsidRPr="00C77CC7">
        <w:rPr>
          <w:lang w:eastAsia="ko-KR"/>
        </w:rPr>
        <w:t xml:space="preserve"> </w:t>
      </w:r>
      <w:r w:rsidR="00817FCD" w:rsidRPr="00C77CC7">
        <w:rPr>
          <w:lang w:eastAsia="ko-KR"/>
        </w:rPr>
        <w:t>In order to pl</w:t>
      </w:r>
      <w:r w:rsidR="00E77D74" w:rsidRPr="00C77CC7">
        <w:rPr>
          <w:lang w:eastAsia="ko-KR"/>
        </w:rPr>
        <w:t>ot the interaction</w:t>
      </w:r>
      <w:r w:rsidR="005E1CE0" w:rsidRPr="00C77CC7">
        <w:rPr>
          <w:lang w:eastAsia="ko-KR"/>
        </w:rPr>
        <w:t xml:space="preserve"> and to test H4</w:t>
      </w:r>
      <w:r w:rsidR="00E77D74" w:rsidRPr="00C77CC7">
        <w:rPr>
          <w:lang w:eastAsia="ko-KR"/>
        </w:rPr>
        <w:t>, we set three</w:t>
      </w:r>
      <w:r w:rsidR="00817FCD" w:rsidRPr="00C77CC7">
        <w:rPr>
          <w:lang w:eastAsia="ko-KR"/>
        </w:rPr>
        <w:t xml:space="preserve"> values (“low” vs. “medium” vs. “high”) for </w:t>
      </w:r>
      <w:r w:rsidR="00AA0C78" w:rsidRPr="00C77CC7">
        <w:rPr>
          <w:lang w:eastAsia="ko-KR"/>
        </w:rPr>
        <w:t>self-este</w:t>
      </w:r>
      <w:r w:rsidR="00817FCD" w:rsidRPr="00C77CC7">
        <w:rPr>
          <w:lang w:eastAsia="ko-KR"/>
        </w:rPr>
        <w:t xml:space="preserve">em and </w:t>
      </w:r>
      <w:r w:rsidR="00AF7067" w:rsidRPr="00C77CC7">
        <w:rPr>
          <w:lang w:eastAsia="ko-KR"/>
        </w:rPr>
        <w:t xml:space="preserve">two values (“low” vs. “high”) for </w:t>
      </w:r>
      <w:r w:rsidR="0062339E" w:rsidRPr="00C77CC7">
        <w:rPr>
          <w:lang w:eastAsia="ko-KR"/>
        </w:rPr>
        <w:t>public SC</w:t>
      </w:r>
      <w:r w:rsidR="00817FCD" w:rsidRPr="00C77CC7">
        <w:rPr>
          <w:lang w:eastAsia="ko-KR"/>
        </w:rPr>
        <w:t xml:space="preserve"> based on the recommendation by </w:t>
      </w:r>
      <w:r w:rsidR="00817FCD" w:rsidRPr="00C77CC7">
        <w:rPr>
          <w:noProof/>
          <w:lang w:eastAsia="ko-KR"/>
        </w:rPr>
        <w:t xml:space="preserve">Cohen et al. </w:t>
      </w:r>
      <w:r w:rsidR="00DB2BA9" w:rsidRPr="00C77CC7">
        <w:rPr>
          <w:lang w:eastAsia="ko-KR"/>
        </w:rPr>
        <w:fldChar w:fldCharType="begin"/>
      </w:r>
      <w:r w:rsidR="00817FCD" w:rsidRPr="00C77CC7">
        <w:rPr>
          <w:lang w:eastAsia="ko-KR"/>
        </w:rPr>
        <w:instrText xml:space="preserve"> ADDIN EN.CITE &lt;EndNote&gt;&lt;Cite ExcludeAuth="1"&gt;&lt;Author&gt;Cohen&lt;/Author&gt;&lt;Year&gt;2003&lt;/Year&gt;&lt;RecNum&gt;927&lt;/RecNum&gt;&lt;DisplayText&gt;(2003)&lt;/DisplayText&gt;&lt;record&gt;&lt;rec-number&gt;927&lt;/rec-number&gt;&lt;foreign-keys&gt;&lt;key app="EN" db-id="da595dvxnpv50vevpe9vws2o2v922wwrf55t"&gt;927&lt;/key&gt;&lt;/foreign-keys&gt;&lt;ref-type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sciences&lt;/title&gt;&lt;/titles&gt;&lt;edition&gt;Third&lt;/edition&gt;&lt;dates&gt;&lt;year&gt;2003&lt;/year&gt;&lt;/dates&gt;&lt;pub-location&gt;Mahwah, NJ&lt;/pub-location&gt;&lt;publisher&gt;Lawrence Erlbaum Associates&lt;/publisher&gt;&lt;isbn&gt;0805822232&lt;/isbn&gt;&lt;urls&gt;&lt;/urls&gt;&lt;/record&gt;&lt;/Cite&gt;&lt;/EndNote&gt;</w:instrText>
      </w:r>
      <w:r w:rsidR="00DB2BA9" w:rsidRPr="00C77CC7">
        <w:rPr>
          <w:lang w:eastAsia="ko-KR"/>
        </w:rPr>
        <w:fldChar w:fldCharType="separate"/>
      </w:r>
      <w:r w:rsidR="00817FCD" w:rsidRPr="00C77CC7">
        <w:rPr>
          <w:noProof/>
          <w:lang w:eastAsia="ko-KR"/>
        </w:rPr>
        <w:t>(2003)</w:t>
      </w:r>
      <w:r w:rsidR="00DB2BA9" w:rsidRPr="00C77CC7">
        <w:rPr>
          <w:lang w:eastAsia="ko-KR"/>
        </w:rPr>
        <w:fldChar w:fldCharType="end"/>
      </w:r>
      <w:r w:rsidR="00817FCD" w:rsidRPr="00C77CC7">
        <w:rPr>
          <w:lang w:eastAsia="ko-KR"/>
        </w:rPr>
        <w:t xml:space="preserve">: the “low” value was set at one standard deviation </w:t>
      </w:r>
      <w:r w:rsidR="0088093A">
        <w:rPr>
          <w:lang w:eastAsia="ko-KR"/>
        </w:rPr>
        <w:t xml:space="preserve">below the mean, </w:t>
      </w:r>
      <w:r w:rsidR="00817FCD" w:rsidRPr="00C77CC7">
        <w:rPr>
          <w:lang w:eastAsia="ko-KR"/>
        </w:rPr>
        <w:t xml:space="preserve">the “medium” </w:t>
      </w:r>
      <w:r w:rsidR="0088093A">
        <w:rPr>
          <w:lang w:eastAsia="ko-KR"/>
        </w:rPr>
        <w:t xml:space="preserve">value at the mean, and the “high” value </w:t>
      </w:r>
      <w:r w:rsidR="00E53A18" w:rsidRPr="00C77CC7">
        <w:rPr>
          <w:lang w:eastAsia="ko-KR"/>
        </w:rPr>
        <w:t xml:space="preserve">at one standard deviation above the mean. </w:t>
      </w:r>
      <w:r w:rsidR="00E6739E" w:rsidRPr="00C77CC7">
        <w:rPr>
          <w:lang w:eastAsia="ko-KR"/>
        </w:rPr>
        <w:t>Base</w:t>
      </w:r>
      <w:r w:rsidR="00061042" w:rsidRPr="00C77CC7">
        <w:rPr>
          <w:lang w:eastAsia="ko-KR"/>
        </w:rPr>
        <w:t>d on these set values</w:t>
      </w:r>
      <w:r w:rsidR="00F82FF5" w:rsidRPr="00C77CC7">
        <w:rPr>
          <w:lang w:eastAsia="ko-KR"/>
        </w:rPr>
        <w:t xml:space="preserve">, </w:t>
      </w:r>
      <w:r w:rsidR="00061042" w:rsidRPr="00C77CC7">
        <w:rPr>
          <w:lang w:eastAsia="ko-KR"/>
        </w:rPr>
        <w:t xml:space="preserve">simple regression lines were plotted </w:t>
      </w:r>
      <w:r w:rsidR="00E6739E" w:rsidRPr="00C77CC7">
        <w:rPr>
          <w:lang w:eastAsia="ko-KR"/>
        </w:rPr>
        <w:t>with</w:t>
      </w:r>
      <w:r w:rsidR="00E53A18" w:rsidRPr="00C77CC7">
        <w:rPr>
          <w:lang w:eastAsia="ko-KR"/>
        </w:rPr>
        <w:t xml:space="preserve"> </w:t>
      </w:r>
      <w:r w:rsidR="00460D29" w:rsidRPr="00C77CC7">
        <w:rPr>
          <w:rFonts w:hint="eastAsia"/>
          <w:lang w:eastAsia="ko-KR"/>
        </w:rPr>
        <w:t xml:space="preserve">all other variables </w:t>
      </w:r>
      <w:r w:rsidR="009B1FDE" w:rsidRPr="00C77CC7">
        <w:rPr>
          <w:rFonts w:hint="eastAsia"/>
          <w:lang w:eastAsia="ko-KR"/>
        </w:rPr>
        <w:t>held constant</w:t>
      </w:r>
      <w:r w:rsidR="00BF2912" w:rsidRPr="00C77CC7">
        <w:rPr>
          <w:lang w:eastAsia="ko-KR"/>
        </w:rPr>
        <w:t xml:space="preserve"> at their means</w:t>
      </w:r>
      <w:r w:rsidR="00EE4BBF" w:rsidRPr="00C77CC7">
        <w:rPr>
          <w:lang w:eastAsia="ko-KR"/>
        </w:rPr>
        <w:t xml:space="preserve"> (</w:t>
      </w:r>
      <w:r w:rsidR="00845965" w:rsidRPr="00C77CC7">
        <w:rPr>
          <w:rFonts w:hint="eastAsia"/>
          <w:lang w:eastAsia="ko-KR"/>
        </w:rPr>
        <w:t>Figure 1</w:t>
      </w:r>
      <w:r w:rsidR="00EE4BBF" w:rsidRPr="00C77CC7">
        <w:rPr>
          <w:lang w:eastAsia="ko-KR"/>
        </w:rPr>
        <w:t>).</w:t>
      </w:r>
      <w:r w:rsidR="00EE4BBF" w:rsidRPr="001D6A1E">
        <w:rPr>
          <w:color w:val="333399"/>
          <w:lang w:eastAsia="ko-KR"/>
        </w:rPr>
        <w:t xml:space="preserve"> </w:t>
      </w:r>
      <w:r w:rsidR="003B2595" w:rsidRPr="00CE6FA8">
        <w:rPr>
          <w:lang w:eastAsia="ko-KR"/>
        </w:rPr>
        <w:t>To further probe the interaction effect</w:t>
      </w:r>
      <w:r w:rsidR="00E41FB2" w:rsidRPr="00CE6FA8">
        <w:rPr>
          <w:lang w:eastAsia="ko-KR"/>
        </w:rPr>
        <w:t xml:space="preserve"> as predicted in H4</w:t>
      </w:r>
      <w:r w:rsidR="003B2595" w:rsidRPr="00CE6FA8">
        <w:rPr>
          <w:lang w:eastAsia="ko-KR"/>
        </w:rPr>
        <w:t>, we conducted a s</w:t>
      </w:r>
      <w:r w:rsidR="00E7079E" w:rsidRPr="00CE6FA8">
        <w:rPr>
          <w:lang w:eastAsia="ko-KR"/>
        </w:rPr>
        <w:t>eries of s</w:t>
      </w:r>
      <w:r w:rsidR="0087241E" w:rsidRPr="00CE6FA8">
        <w:rPr>
          <w:lang w:eastAsia="ko-KR"/>
        </w:rPr>
        <w:t>imple slope</w:t>
      </w:r>
      <w:r w:rsidR="003B2595" w:rsidRPr="00CE6FA8">
        <w:rPr>
          <w:lang w:eastAsia="ko-KR"/>
        </w:rPr>
        <w:t xml:space="preserve"> test</w:t>
      </w:r>
      <w:r w:rsidR="00E7079E" w:rsidRPr="00CE6FA8">
        <w:rPr>
          <w:lang w:eastAsia="ko-KR"/>
        </w:rPr>
        <w:t>s</w:t>
      </w:r>
      <w:r w:rsidR="00B73FB4" w:rsidRPr="00CE6FA8">
        <w:rPr>
          <w:lang w:eastAsia="ko-KR"/>
        </w:rPr>
        <w:t xml:space="preserve">, following the procedure </w:t>
      </w:r>
      <w:r w:rsidR="00FD21CD" w:rsidRPr="00CE6FA8">
        <w:rPr>
          <w:lang w:eastAsia="ko-KR"/>
        </w:rPr>
        <w:t xml:space="preserve">recommended by </w:t>
      </w:r>
      <w:r w:rsidR="0074503C" w:rsidRPr="00CE6FA8">
        <w:rPr>
          <w:lang w:eastAsia="ko-KR"/>
        </w:rPr>
        <w:t>Cohen et al.</w:t>
      </w:r>
      <w:r w:rsidR="00B73FB4" w:rsidRPr="00CE6FA8">
        <w:rPr>
          <w:lang w:eastAsia="ko-KR"/>
        </w:rPr>
        <w:t xml:space="preserve"> </w:t>
      </w:r>
      <w:r w:rsidR="00DB2BA9" w:rsidRPr="00CE6FA8">
        <w:rPr>
          <w:lang w:eastAsia="ko-KR"/>
        </w:rPr>
        <w:fldChar w:fldCharType="begin"/>
      </w:r>
      <w:r w:rsidR="00B73FB4" w:rsidRPr="00CE6FA8">
        <w:rPr>
          <w:lang w:eastAsia="ko-KR"/>
        </w:rPr>
        <w:instrText xml:space="preserve"> ADDIN EN.CITE &lt;EndNote&gt;&lt;Cite ExcludeAuth="1"&gt;&lt;Author&gt;Cohen&lt;/Author&gt;&lt;Year&gt;2003&lt;/Year&gt;&lt;RecNum&gt;927&lt;/RecNum&gt;&lt;DisplayText&gt;(2003)&lt;/DisplayText&gt;&lt;record&gt;&lt;rec-number&gt;927&lt;/rec-number&gt;&lt;foreign-keys&gt;&lt;key app="EN" db-id="da595dvxnpv50vevpe9vws2o2v922wwrf55t"&gt;927&lt;/key&gt;&lt;/foreign-keys&gt;&lt;ref-type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sciences&lt;/title&gt;&lt;/titles&gt;&lt;edition&gt;Third&lt;/edition&gt;&lt;dates&gt;&lt;year&gt;2003&lt;/year&gt;&lt;/dates&gt;&lt;pub-location&gt;Mahwah, NJ&lt;/pub-location&gt;&lt;publisher&gt;Lawrence Erlbaum Associates&lt;/publisher&gt;&lt;isbn&gt;0805822232&lt;/isbn&gt;&lt;urls&gt;&lt;/urls&gt;&lt;/record&gt;&lt;/Cite&gt;&lt;/EndNote&gt;</w:instrText>
      </w:r>
      <w:r w:rsidR="00DB2BA9" w:rsidRPr="00CE6FA8">
        <w:rPr>
          <w:lang w:eastAsia="ko-KR"/>
        </w:rPr>
        <w:fldChar w:fldCharType="separate"/>
      </w:r>
      <w:r w:rsidR="00B73FB4" w:rsidRPr="00CE6FA8">
        <w:rPr>
          <w:noProof/>
          <w:lang w:eastAsia="ko-KR"/>
        </w:rPr>
        <w:t>(2003)</w:t>
      </w:r>
      <w:r w:rsidR="00DB2BA9" w:rsidRPr="00CE6FA8">
        <w:rPr>
          <w:lang w:eastAsia="ko-KR"/>
        </w:rPr>
        <w:fldChar w:fldCharType="end"/>
      </w:r>
      <w:r w:rsidR="003B2595" w:rsidRPr="00CE6FA8">
        <w:rPr>
          <w:lang w:eastAsia="ko-KR"/>
        </w:rPr>
        <w:t>. Whereas</w:t>
      </w:r>
      <w:r w:rsidR="0087241E" w:rsidRPr="00CE6FA8">
        <w:rPr>
          <w:lang w:eastAsia="ko-KR"/>
        </w:rPr>
        <w:t xml:space="preserve"> the negative </w:t>
      </w:r>
      <w:r w:rsidR="00D37C59" w:rsidRPr="00CE6FA8">
        <w:rPr>
          <w:lang w:eastAsia="ko-KR"/>
        </w:rPr>
        <w:t>slope</w:t>
      </w:r>
      <w:r w:rsidR="0087241E" w:rsidRPr="00CE6FA8">
        <w:rPr>
          <w:lang w:eastAsia="ko-KR"/>
        </w:rPr>
        <w:t xml:space="preserve"> for high public SC (</w:t>
      </w:r>
      <w:r w:rsidR="0087241E" w:rsidRPr="00CE6FA8">
        <w:rPr>
          <w:i/>
          <w:iCs/>
          <w:lang w:eastAsia="ko-KR"/>
        </w:rPr>
        <w:t>t</w:t>
      </w:r>
      <w:r w:rsidR="0087241E" w:rsidRPr="00CE6FA8">
        <w:rPr>
          <w:lang w:eastAsia="ko-KR"/>
        </w:rPr>
        <w:t xml:space="preserve"> = −3.72, </w:t>
      </w:r>
      <w:r w:rsidR="0087241E" w:rsidRPr="00CE6FA8">
        <w:rPr>
          <w:i/>
          <w:iCs/>
          <w:lang w:eastAsia="ko-KR"/>
        </w:rPr>
        <w:t>p</w:t>
      </w:r>
      <w:r w:rsidR="0087241E" w:rsidRPr="00CE6FA8">
        <w:rPr>
          <w:lang w:eastAsia="ko-KR"/>
        </w:rPr>
        <w:t xml:space="preserve"> &lt; .001) </w:t>
      </w:r>
      <w:r w:rsidR="00D37C59" w:rsidRPr="00CE6FA8">
        <w:rPr>
          <w:lang w:eastAsia="ko-KR"/>
        </w:rPr>
        <w:t xml:space="preserve">was </w:t>
      </w:r>
      <w:r w:rsidR="0087241E" w:rsidRPr="00CE6FA8">
        <w:rPr>
          <w:lang w:eastAsia="ko-KR"/>
        </w:rPr>
        <w:t>significantl</w:t>
      </w:r>
      <w:r w:rsidR="003B2595" w:rsidRPr="00CE6FA8">
        <w:rPr>
          <w:lang w:eastAsia="ko-KR"/>
        </w:rPr>
        <w:t>y different from zero, the slope for low public SC (</w:t>
      </w:r>
      <w:r w:rsidR="003B2595" w:rsidRPr="00CE6FA8">
        <w:rPr>
          <w:i/>
          <w:iCs/>
          <w:lang w:eastAsia="ko-KR"/>
        </w:rPr>
        <w:t>t</w:t>
      </w:r>
      <w:r w:rsidR="003B2595" w:rsidRPr="00CE6FA8">
        <w:rPr>
          <w:lang w:eastAsia="ko-KR"/>
        </w:rPr>
        <w:t xml:space="preserve"> = −1.10, </w:t>
      </w:r>
      <w:r w:rsidR="003B2595" w:rsidRPr="00CE6FA8">
        <w:rPr>
          <w:i/>
          <w:iCs/>
          <w:lang w:eastAsia="ko-KR"/>
        </w:rPr>
        <w:t>p</w:t>
      </w:r>
      <w:r w:rsidR="003B2595" w:rsidRPr="00CE6FA8">
        <w:rPr>
          <w:lang w:eastAsia="ko-KR"/>
        </w:rPr>
        <w:t xml:space="preserve"> = .27)</w:t>
      </w:r>
      <w:r w:rsidR="007D591F" w:rsidRPr="00CE6FA8">
        <w:rPr>
          <w:lang w:eastAsia="ko-KR"/>
        </w:rPr>
        <w:t xml:space="preserve"> did not significantly differ from zero</w:t>
      </w:r>
      <w:r w:rsidR="003664EC" w:rsidRPr="00CE6FA8">
        <w:rPr>
          <w:lang w:eastAsia="ko-KR"/>
        </w:rPr>
        <w:t>.</w:t>
      </w:r>
      <w:r w:rsidR="00296A41" w:rsidRPr="00CE6FA8">
        <w:rPr>
          <w:lang w:eastAsia="ko-KR"/>
        </w:rPr>
        <w:t xml:space="preserve"> The data </w:t>
      </w:r>
      <w:r w:rsidR="00B85F7B" w:rsidRPr="00CE6FA8">
        <w:rPr>
          <w:lang w:eastAsia="ko-KR"/>
        </w:rPr>
        <w:t xml:space="preserve">thus </w:t>
      </w:r>
      <w:r w:rsidR="00296A41" w:rsidRPr="00CE6FA8">
        <w:rPr>
          <w:lang w:eastAsia="ko-KR"/>
        </w:rPr>
        <w:t xml:space="preserve">supported </w:t>
      </w:r>
      <w:r w:rsidR="00B36219" w:rsidRPr="00CE6FA8">
        <w:rPr>
          <w:lang w:eastAsia="ko-KR"/>
        </w:rPr>
        <w:t>H4.</w:t>
      </w:r>
      <w:r w:rsidR="003B2595" w:rsidRPr="00CE6FA8">
        <w:rPr>
          <w:lang w:eastAsia="ko-KR"/>
        </w:rPr>
        <w:t xml:space="preserve"> </w:t>
      </w:r>
    </w:p>
    <w:p w:rsidR="006F2FF9" w:rsidRPr="00770E48" w:rsidRDefault="00E216EA" w:rsidP="007762CB">
      <w:pPr>
        <w:pStyle w:val="Heading2"/>
        <w:adjustRightInd w:val="0"/>
        <w:snapToGrid w:val="0"/>
        <w:spacing w:before="140" w:after="140"/>
        <w:jc w:val="left"/>
        <w:rPr>
          <w:b/>
          <w:i w:val="0"/>
          <w:iCs w:val="0"/>
        </w:rPr>
      </w:pPr>
      <w:r>
        <w:rPr>
          <w:b/>
          <w:i w:val="0"/>
          <w:iCs w:val="0"/>
        </w:rPr>
        <w:t>4</w:t>
      </w:r>
      <w:r w:rsidR="007762CB" w:rsidRPr="00770E48">
        <w:rPr>
          <w:b/>
          <w:i w:val="0"/>
          <w:iCs w:val="0"/>
        </w:rPr>
        <w:t xml:space="preserve">. </w:t>
      </w:r>
      <w:r w:rsidR="006F2FF9" w:rsidRPr="00770E48">
        <w:rPr>
          <w:b/>
          <w:i w:val="0"/>
          <w:iCs w:val="0"/>
        </w:rPr>
        <w:t>Discussion</w:t>
      </w:r>
    </w:p>
    <w:p w:rsidR="00B930B6" w:rsidRPr="00D124A7" w:rsidRDefault="00E216EA" w:rsidP="00B930B6">
      <w:pPr>
        <w:pStyle w:val="BodyText"/>
        <w:adjustRightInd w:val="0"/>
        <w:snapToGrid w:val="0"/>
        <w:ind w:firstLine="0"/>
        <w:rPr>
          <w:b/>
          <w:bCs/>
          <w:i/>
          <w:iCs/>
        </w:rPr>
      </w:pPr>
      <w:r>
        <w:rPr>
          <w:b/>
          <w:bCs/>
          <w:i/>
          <w:iCs/>
        </w:rPr>
        <w:t>4</w:t>
      </w:r>
      <w:r w:rsidR="007762CB" w:rsidRPr="00D124A7">
        <w:rPr>
          <w:b/>
          <w:bCs/>
          <w:i/>
          <w:iCs/>
        </w:rPr>
        <w:t xml:space="preserve">-1. </w:t>
      </w:r>
      <w:r w:rsidR="00B930B6" w:rsidRPr="00D124A7">
        <w:rPr>
          <w:b/>
          <w:bCs/>
          <w:i/>
          <w:iCs/>
        </w:rPr>
        <w:t>Summary of the Findings</w:t>
      </w:r>
    </w:p>
    <w:p w:rsidR="00D35664" w:rsidRPr="009C4B95" w:rsidRDefault="002B1C70" w:rsidP="003664D2">
      <w:pPr>
        <w:pStyle w:val="BodyText"/>
        <w:adjustRightInd w:val="0"/>
        <w:snapToGrid w:val="0"/>
      </w:pPr>
      <w:r w:rsidRPr="009C4B95">
        <w:t>Th</w:t>
      </w:r>
      <w:r w:rsidR="009D7107" w:rsidRPr="009C4B95">
        <w:t xml:space="preserve">e present research investigated </w:t>
      </w:r>
      <w:r w:rsidR="0059791C" w:rsidRPr="009C4B95">
        <w:t xml:space="preserve">the influence of </w:t>
      </w:r>
      <w:r w:rsidR="004313E8" w:rsidRPr="009C4B95">
        <w:t>Facebook users’ sense of self</w:t>
      </w:r>
      <w:r w:rsidR="0059791C" w:rsidRPr="009C4B95">
        <w:t xml:space="preserve"> on number of </w:t>
      </w:r>
      <w:r w:rsidR="00EF26A4" w:rsidRPr="009C4B95">
        <w:t>Facebook friend</w:t>
      </w:r>
      <w:r w:rsidR="00A10F27" w:rsidRPr="009C4B95">
        <w:t>s</w:t>
      </w:r>
      <w:r w:rsidR="00401F18" w:rsidRPr="009C4B95">
        <w:t xml:space="preserve">, </w:t>
      </w:r>
      <w:r w:rsidR="00A974AB" w:rsidRPr="009C4B95">
        <w:t xml:space="preserve">which is often perceived as a key indicator of </w:t>
      </w:r>
      <w:r w:rsidR="00A846FE" w:rsidRPr="009C4B95">
        <w:t xml:space="preserve">sociometric </w:t>
      </w:r>
      <w:r w:rsidR="00A974AB" w:rsidRPr="009C4B95">
        <w:t>popularity</w:t>
      </w:r>
      <w:r w:rsidR="008948F1" w:rsidRPr="009C4B95">
        <w:t xml:space="preserve"> </w:t>
      </w:r>
      <w:r w:rsidR="00DB2BA9" w:rsidRPr="009C4B95">
        <w:fldChar w:fldCharType="begin">
          <w:fldData xml:space="preserve">PEVuZE5vdGU+PENpdGU+PEF1dGhvcj5BbnRoZXVuaXM8L0F1dGhvcj48WWVhcj4yMDExPC9ZZWFy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=
</w:fldData>
        </w:fldChar>
      </w:r>
      <w:r w:rsidR="00C26798" w:rsidRPr="009C4B95">
        <w:instrText xml:space="preserve"> ADDIN EN.CITE </w:instrText>
      </w:r>
      <w:r w:rsidR="00DB2BA9" w:rsidRPr="009C4B95">
        <w:fldChar w:fldCharType="begin">
          <w:fldData xml:space="preserve">PEVuZE5vdGU+PENpdGU+PEF1dGhvcj5BbnRoZXVuaXM8L0F1dGhvcj48WWVhcj4yMDExPC9ZZWFy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=
</w:fldData>
        </w:fldChar>
      </w:r>
      <w:r w:rsidR="00C26798" w:rsidRPr="009C4B95">
        <w:instrText xml:space="preserve"> ADDIN EN.CITE.DATA </w:instrText>
      </w:r>
      <w:r w:rsidR="00DB2BA9" w:rsidRPr="009C4B95">
        <w:fldChar w:fldCharType="end"/>
      </w:r>
      <w:r w:rsidR="00DB2BA9" w:rsidRPr="009C4B95">
        <w:fldChar w:fldCharType="separate"/>
      </w:r>
      <w:r w:rsidR="00C26798" w:rsidRPr="009C4B95">
        <w:rPr>
          <w:noProof/>
        </w:rPr>
        <w:t>(Antheunis &amp; Schouten, 2011; Tong et al., 2008)</w:t>
      </w:r>
      <w:r w:rsidR="00DB2BA9" w:rsidRPr="009C4B95">
        <w:fldChar w:fldCharType="end"/>
      </w:r>
      <w:r w:rsidR="00A974AB" w:rsidRPr="009C4B95">
        <w:t xml:space="preserve">. </w:t>
      </w:r>
      <w:r w:rsidR="003B3475" w:rsidRPr="009C4B95">
        <w:t xml:space="preserve">In particular, we examined the role of self-esteem and self-consciousness (private vs. public). </w:t>
      </w:r>
      <w:r w:rsidR="007126DD" w:rsidRPr="009C4B95">
        <w:t>First, a</w:t>
      </w:r>
      <w:r w:rsidR="003B3475" w:rsidRPr="009C4B95">
        <w:t xml:space="preserve">s predicted, our data showed that self-esteem had a </w:t>
      </w:r>
      <w:r w:rsidR="00D8487B">
        <w:t xml:space="preserve">significant </w:t>
      </w:r>
      <w:r w:rsidR="003B3475" w:rsidRPr="009C4B95">
        <w:t xml:space="preserve">negative association </w:t>
      </w:r>
      <w:r w:rsidR="00DD0A86" w:rsidRPr="009C4B95">
        <w:t xml:space="preserve">with number of </w:t>
      </w:r>
      <w:r w:rsidR="00EF26A4" w:rsidRPr="009C4B95">
        <w:t>Facebook friend</w:t>
      </w:r>
      <w:r w:rsidR="00A10F27" w:rsidRPr="009C4B95">
        <w:t>s</w:t>
      </w:r>
      <w:r w:rsidR="0090483C" w:rsidRPr="009C4B95">
        <w:t>, suggesting</w:t>
      </w:r>
      <w:r w:rsidR="00B32493" w:rsidRPr="009C4B95">
        <w:t xml:space="preserve"> that </w:t>
      </w:r>
      <w:r w:rsidR="00FD6A02" w:rsidRPr="009C4B95">
        <w:t>people with low</w:t>
      </w:r>
      <w:r w:rsidR="00E35FC9">
        <w:t>er levels of</w:t>
      </w:r>
      <w:r w:rsidR="00FD6A02" w:rsidRPr="009C4B95">
        <w:t xml:space="preserve"> self-esteem may </w:t>
      </w:r>
      <w:r w:rsidR="00E660E2" w:rsidRPr="009C4B95">
        <w:t>actively engage in friending</w:t>
      </w:r>
      <w:r w:rsidR="003D09A6" w:rsidRPr="009C4B95">
        <w:t>, possibly with the intention to use</w:t>
      </w:r>
      <w:r w:rsidR="00FD6A02" w:rsidRPr="009C4B95">
        <w:t xml:space="preserve"> number of </w:t>
      </w:r>
      <w:r w:rsidR="00EF26A4" w:rsidRPr="009C4B95">
        <w:t>Facebook friend</w:t>
      </w:r>
      <w:r w:rsidR="00A10F27" w:rsidRPr="009C4B95">
        <w:t>s</w:t>
      </w:r>
      <w:r w:rsidR="00FD6A02" w:rsidRPr="009C4B95">
        <w:t xml:space="preserve"> to </w:t>
      </w:r>
      <w:r w:rsidR="00B14A8C" w:rsidRPr="009C4B95">
        <w:t xml:space="preserve">repair or </w:t>
      </w:r>
      <w:r w:rsidR="00FD6A02" w:rsidRPr="009C4B95">
        <w:t>compensa</w:t>
      </w:r>
      <w:r w:rsidR="007321E9" w:rsidRPr="009C4B95">
        <w:t xml:space="preserve">te for their low </w:t>
      </w:r>
      <w:r w:rsidR="00283C67" w:rsidRPr="009C4B95">
        <w:t>self-</w:t>
      </w:r>
      <w:r w:rsidR="00283C67" w:rsidRPr="009C4B95">
        <w:rPr>
          <w:rFonts w:hint="eastAsia"/>
          <w:lang w:eastAsia="ko-KR"/>
        </w:rPr>
        <w:t>esteem</w:t>
      </w:r>
      <w:r w:rsidR="002265C3" w:rsidRPr="009C4B95">
        <w:rPr>
          <w:lang w:eastAsia="ko-KR"/>
        </w:rPr>
        <w:t xml:space="preserve"> </w:t>
      </w:r>
      <w:r w:rsidR="00DB2BA9" w:rsidRPr="009C4B95">
        <w:rPr>
          <w:lang w:eastAsia="ko-KR"/>
        </w:rPr>
        <w:fldChar w:fldCharType="begin"/>
      </w:r>
      <w:r w:rsidR="0059361A" w:rsidRPr="009C4B95">
        <w:rPr>
          <w:lang w:eastAsia="ko-KR"/>
        </w:rPr>
        <w:instrText xml:space="preserve"> ADDIN EN.CITE &lt;EndNote&gt;&lt;Cite&gt;&lt;Author&gt;Zywica&lt;/Author&gt;&lt;Year&gt;2008&lt;/Year&gt;&lt;RecNum&gt;340&lt;/RecNum&gt;&lt;DisplayText&gt;(Zywica &amp;amp; Danowski, 2008)&lt;/DisplayText&gt;&lt;record&gt;&lt;rec-number&gt;340&lt;/rec-number&gt;&lt;foreign-keys&gt;&lt;key app="EN" db-id="da595dvxnpv50vevpe9vws2o2v922wwrf55t"&gt;340&lt;/key&gt;&lt;/foreign-keys&gt;&lt;ref-type name="Journal Article"&gt;17&lt;/ref-type&gt;&lt;contributors&gt;&lt;authors&gt;&lt;author&gt;Zywica, J&lt;/author&gt;&lt;author&gt;Danowski, J&lt;/author&gt;&lt;/authors&gt;&lt;/contributors&gt;&lt;titles&gt;&lt;title&gt;The faces of Facebookers: Investigating social enhancement and social compensation hypotheses; Predicting Facebook™ and offline popularity from sociability and self-esteem, and mapping the meanings of popularity with semantic networks&lt;/title&gt;&lt;secondary-title&gt;Journal of Computer-Mediated Communication&lt;/secondary-title&gt;&lt;/titles&gt;&lt;periodical&gt;&lt;full-title&gt;Journal of Computer-Mediated Communication&lt;/full-title&gt;&lt;/periodical&gt;&lt;pages&gt;1-34&lt;/pages&gt;&lt;volume&gt;14&lt;/volume&gt;&lt;number&gt;1&lt;/number&gt;&lt;dates&gt;&lt;year&gt;2008&lt;/year&gt;&lt;/dates&gt;&lt;publisher&gt;John Wiley &amp;amp; Sons&lt;/publisher&gt;&lt;urls&gt;&lt;/urls&gt;&lt;/record&gt;&lt;/Cite&gt;&lt;/EndNote&gt;</w:instrText>
      </w:r>
      <w:r w:rsidR="00DB2BA9" w:rsidRPr="009C4B95">
        <w:rPr>
          <w:lang w:eastAsia="ko-KR"/>
        </w:rPr>
        <w:fldChar w:fldCharType="separate"/>
      </w:r>
      <w:r w:rsidR="0059361A" w:rsidRPr="009C4B95">
        <w:rPr>
          <w:noProof/>
          <w:lang w:eastAsia="ko-KR"/>
        </w:rPr>
        <w:t>(Zywica &amp; Danowski, 2008)</w:t>
      </w:r>
      <w:r w:rsidR="00DB2BA9" w:rsidRPr="009C4B95">
        <w:rPr>
          <w:lang w:eastAsia="ko-KR"/>
        </w:rPr>
        <w:fldChar w:fldCharType="end"/>
      </w:r>
      <w:r w:rsidR="00FD6A02" w:rsidRPr="001C7B75">
        <w:rPr>
          <w:color w:val="333399"/>
        </w:rPr>
        <w:t xml:space="preserve">. </w:t>
      </w:r>
      <w:r w:rsidR="006E3FF3" w:rsidRPr="009C4B95">
        <w:t xml:space="preserve">With regard to the findings concerning self-consciousness, private SC and number of </w:t>
      </w:r>
      <w:r w:rsidR="00EF26A4" w:rsidRPr="009C4B95">
        <w:t>Facebook friend</w:t>
      </w:r>
      <w:r w:rsidR="00A10F27" w:rsidRPr="009C4B95">
        <w:t>s</w:t>
      </w:r>
      <w:r w:rsidR="006E3FF3" w:rsidRPr="009C4B95">
        <w:t xml:space="preserve"> did not reveal a significant association while its direction (negative) was consistent with our hypothesis. </w:t>
      </w:r>
      <w:r w:rsidR="00A071BC" w:rsidRPr="009C4B95">
        <w:t>On the other hand</w:t>
      </w:r>
      <w:r w:rsidR="00915C73" w:rsidRPr="009C4B95">
        <w:t>, we found</w:t>
      </w:r>
      <w:r w:rsidR="0034610A" w:rsidRPr="009C4B95">
        <w:t xml:space="preserve"> that public SC had a </w:t>
      </w:r>
      <w:r w:rsidR="00B549F1">
        <w:t xml:space="preserve">significant </w:t>
      </w:r>
      <w:r w:rsidR="0034610A" w:rsidRPr="009C4B95">
        <w:t xml:space="preserve">positive association with number of </w:t>
      </w:r>
      <w:r w:rsidR="00EF26A4" w:rsidRPr="009C4B95">
        <w:t>Facebook friend</w:t>
      </w:r>
      <w:r w:rsidR="00A10F27" w:rsidRPr="009C4B95">
        <w:t>s</w:t>
      </w:r>
      <w:r w:rsidR="0034610A" w:rsidRPr="009C4B95">
        <w:t>, w</w:t>
      </w:r>
      <w:r w:rsidR="00401451">
        <w:t>hich suggest</w:t>
      </w:r>
      <w:r w:rsidR="0034610A" w:rsidRPr="009C4B95">
        <w:t xml:space="preserve"> that people who are greatly concerned about their public </w:t>
      </w:r>
      <w:r w:rsidR="001C20A1">
        <w:t>self-</w:t>
      </w:r>
      <w:r w:rsidR="0034610A" w:rsidRPr="009C4B95">
        <w:t xml:space="preserve">image are likely to </w:t>
      </w:r>
      <w:r w:rsidR="004D5C9B">
        <w:t>have a large</w:t>
      </w:r>
      <w:r w:rsidR="003664D2">
        <w:t>r</w:t>
      </w:r>
      <w:r w:rsidR="004D5C9B">
        <w:t xml:space="preserve"> of </w:t>
      </w:r>
      <w:r w:rsidR="0034610A" w:rsidRPr="009C4B95">
        <w:t xml:space="preserve">number of </w:t>
      </w:r>
      <w:r w:rsidR="00EF26A4" w:rsidRPr="009C4B95">
        <w:t>Facebook friend</w:t>
      </w:r>
      <w:r w:rsidR="00A10F27" w:rsidRPr="009C4B95">
        <w:t>s</w:t>
      </w:r>
      <w:r w:rsidR="003664D2">
        <w:t xml:space="preserve"> than </w:t>
      </w:r>
      <w:r w:rsidR="00E2770D">
        <w:t>those with low levels of public SC</w:t>
      </w:r>
      <w:r w:rsidR="00D35664" w:rsidRPr="009C4B95">
        <w:t>.</w:t>
      </w:r>
    </w:p>
    <w:p w:rsidR="005D5492" w:rsidRPr="00A24998" w:rsidRDefault="00B62839" w:rsidP="00C83055">
      <w:pPr>
        <w:pStyle w:val="BodyText"/>
        <w:adjustRightInd w:val="0"/>
        <w:snapToGrid w:val="0"/>
      </w:pPr>
      <w:r w:rsidRPr="00A24998">
        <w:t>M</w:t>
      </w:r>
      <w:r w:rsidR="003345EE" w:rsidRPr="00A24998">
        <w:t xml:space="preserve">ore interestingly, our data revealed </w:t>
      </w:r>
      <w:r w:rsidR="007404A2" w:rsidRPr="00A24998">
        <w:t xml:space="preserve">a </w:t>
      </w:r>
      <w:r w:rsidR="003345EE" w:rsidRPr="00A24998">
        <w:t>significant interaction between self-esteem and</w:t>
      </w:r>
      <w:r w:rsidRPr="00A24998">
        <w:t xml:space="preserve"> public SC</w:t>
      </w:r>
      <w:r w:rsidR="00B030A2" w:rsidRPr="00A24998">
        <w:t xml:space="preserve">. As predicted, the </w:t>
      </w:r>
      <w:r w:rsidR="00E32807">
        <w:t>significant</w:t>
      </w:r>
      <w:r w:rsidR="004D2A9B">
        <w:t xml:space="preserve"> </w:t>
      </w:r>
      <w:r w:rsidR="00B030A2" w:rsidRPr="00A24998">
        <w:t xml:space="preserve">negative association between self-esteem and number of </w:t>
      </w:r>
      <w:r w:rsidR="00EF26A4" w:rsidRPr="00A24998">
        <w:t>Facebook friend</w:t>
      </w:r>
      <w:r w:rsidR="00A10F27" w:rsidRPr="00A24998">
        <w:t>s</w:t>
      </w:r>
      <w:r w:rsidR="004D2A9B">
        <w:t xml:space="preserve"> was found only </w:t>
      </w:r>
      <w:r w:rsidR="002348FE" w:rsidRPr="00A24998">
        <w:t>among</w:t>
      </w:r>
      <w:r w:rsidR="008D3937" w:rsidRPr="00A24998">
        <w:t xml:space="preserve"> people </w:t>
      </w:r>
      <w:r w:rsidR="004D2A9B">
        <w:t xml:space="preserve">with </w:t>
      </w:r>
      <w:r w:rsidR="008D3937" w:rsidRPr="00A24998">
        <w:t>high</w:t>
      </w:r>
      <w:r w:rsidR="00AA798B" w:rsidRPr="00A24998">
        <w:t>er</w:t>
      </w:r>
      <w:r w:rsidR="004D2A9B">
        <w:t xml:space="preserve"> levels of</w:t>
      </w:r>
      <w:r w:rsidR="00B030A2" w:rsidRPr="00A24998">
        <w:t xml:space="preserve"> public SC. This findi</w:t>
      </w:r>
      <w:r w:rsidR="002F5DEC" w:rsidRPr="00A24998">
        <w:t xml:space="preserve">ng suggests that </w:t>
      </w:r>
      <w:r w:rsidR="001E49DB" w:rsidRPr="00A24998">
        <w:t xml:space="preserve">those who </w:t>
      </w:r>
      <w:r w:rsidR="00080AA3" w:rsidRPr="00A24998">
        <w:t xml:space="preserve">are highly concerned about </w:t>
      </w:r>
      <w:r w:rsidR="00A153B4" w:rsidRPr="00A24998">
        <w:t>their public self-image</w:t>
      </w:r>
      <w:r w:rsidR="00310BE9">
        <w:t xml:space="preserve"> are more likely to engage in the act of friending driven by </w:t>
      </w:r>
      <w:r w:rsidR="00310BE9" w:rsidRPr="00A24998">
        <w:t>the desire or need for social compensation</w:t>
      </w:r>
      <w:r w:rsidR="006C74FE" w:rsidRPr="00A24998">
        <w:t xml:space="preserve">. </w:t>
      </w:r>
      <w:r w:rsidR="0032516A">
        <w:t>It is possible that the</w:t>
      </w:r>
      <w:r w:rsidR="002E3835" w:rsidRPr="00A24998">
        <w:t xml:space="preserve"> ind</w:t>
      </w:r>
      <w:r w:rsidR="00746B8D" w:rsidRPr="00A24998">
        <w:t>ividuals</w:t>
      </w:r>
      <w:r w:rsidR="003A3569" w:rsidRPr="00A24998">
        <w:t xml:space="preserve"> whose behavior tends to be regulated by self-presentational concerns</w:t>
      </w:r>
      <w:r w:rsidR="003931D2" w:rsidRPr="00A24998">
        <w:t xml:space="preserve"> </w:t>
      </w:r>
      <w:r w:rsidR="00DB2BA9" w:rsidRPr="00A24998">
        <w:fldChar w:fldCharType="begin"/>
      </w:r>
      <w:r w:rsidR="00C26798" w:rsidRPr="00A24998">
        <w:instrText xml:space="preserve"> ADDIN EN.CITE &lt;EndNote&gt;&lt;Cite&gt;&lt;Author&gt;Chang&lt;/Author&gt;&lt;Year&gt;2001&lt;/Year&gt;&lt;RecNum&gt;944&lt;/RecNum&gt;&lt;DisplayText&gt;(Chang et al., 2001)&lt;/DisplayText&gt;&lt;record&gt;&lt;rec-number&gt;944&lt;/rec-number&gt;&lt;foreign-keys&gt;&lt;key app="EN" db-id="da595dvxnpv50vevpe9vws2o2v922wwrf55t"&gt;944&lt;/key&gt;&lt;/foreign-keys&gt;&lt;ref-type name="Journal Article"&gt;17&lt;/ref-type&gt;&lt;contributors&gt;&lt;authors&gt;&lt;author&gt;Chang, Lei&lt;/author&gt;&lt;author&gt;Hau, Kit Tai&lt;/author&gt;&lt;author&gt;Guo, Ai Mei&lt;/author&gt;&lt;/authors&gt;&lt;/contributors&gt;&lt;titles&gt;&lt;title&gt;The Effect of Self-Consciousness on the Expression of Gender Views1&lt;/title&gt;&lt;secondary-title&gt;Journal of Applied Social Psychology&lt;/secondary-title&gt;&lt;/titles&gt;&lt;periodical&gt;&lt;full-title&gt;Journal of Applied Social Psychology&lt;/full-title&gt;&lt;/periodical&gt;&lt;pages&gt;340-351&lt;/pages&gt;&lt;volume&gt;31&lt;/volume&gt;&lt;number&gt;2&lt;/number&gt;&lt;dates&gt;&lt;year&gt;2001&lt;/year&gt;&lt;/dates&gt;&lt;publisher&gt;Blackwell Publishing Ltd&lt;/publisher&gt;&lt;isbn&gt;1559-1816&lt;/isbn&gt;&lt;urls&gt;&lt;related-urls&gt;&lt;url&gt;http://dx.doi.org/10.1111/j.1559-1816.2001.tb00200.x&lt;/url&gt;&lt;/related-urls&gt;&lt;/urls&gt;&lt;electronic-resource-num&gt;10.1111/j.1559-1816.2001.tb00200.x&lt;/electronic-resource-num&gt;&lt;/record&gt;&lt;/Cite&gt;&lt;/EndNote&gt;</w:instrText>
      </w:r>
      <w:r w:rsidR="00DB2BA9" w:rsidRPr="00A24998">
        <w:fldChar w:fldCharType="separate"/>
      </w:r>
      <w:r w:rsidR="00C26798" w:rsidRPr="00A24998">
        <w:rPr>
          <w:noProof/>
        </w:rPr>
        <w:t>(Chang et al., 2001)</w:t>
      </w:r>
      <w:r w:rsidR="00DB2BA9" w:rsidRPr="00A24998">
        <w:fldChar w:fldCharType="end"/>
      </w:r>
      <w:r w:rsidR="00C6348D" w:rsidRPr="00A24998">
        <w:t xml:space="preserve"> </w:t>
      </w:r>
      <w:r w:rsidR="00C517C6" w:rsidRPr="00A24998">
        <w:t xml:space="preserve">may </w:t>
      </w:r>
      <w:r w:rsidR="00C6348D" w:rsidRPr="00A24998">
        <w:t xml:space="preserve">regard </w:t>
      </w:r>
      <w:r w:rsidR="00746B8D" w:rsidRPr="00A24998">
        <w:t xml:space="preserve">number of </w:t>
      </w:r>
      <w:r w:rsidR="006E1565" w:rsidRPr="00A24998">
        <w:t>Facebook f</w:t>
      </w:r>
      <w:r w:rsidR="00A10F27" w:rsidRPr="00A24998">
        <w:t>riends</w:t>
      </w:r>
      <w:r w:rsidR="00266334" w:rsidRPr="00A24998">
        <w:t xml:space="preserve"> as an </w:t>
      </w:r>
      <w:r w:rsidR="005D5492" w:rsidRPr="00A24998">
        <w:t xml:space="preserve">immediate and </w:t>
      </w:r>
      <w:r w:rsidR="00266334" w:rsidRPr="00A24998">
        <w:t>effective popularity indicator and thereby actively expand their F</w:t>
      </w:r>
      <w:r w:rsidR="00B839CB" w:rsidRPr="00A24998">
        <w:t>acebook friend</w:t>
      </w:r>
      <w:r w:rsidR="002B6791" w:rsidRPr="00A24998">
        <w:t xml:space="preserve"> connections</w:t>
      </w:r>
      <w:r w:rsidR="00266334" w:rsidRPr="00A24998">
        <w:t xml:space="preserve"> </w:t>
      </w:r>
      <w:r w:rsidR="00F64986" w:rsidRPr="00A24998">
        <w:t xml:space="preserve">in order </w:t>
      </w:r>
      <w:r w:rsidR="006F432B">
        <w:t>to compensate for their</w:t>
      </w:r>
      <w:r w:rsidR="004C0DE6" w:rsidRPr="00A24998">
        <w:t xml:space="preserve"> self-</w:t>
      </w:r>
      <w:r w:rsidR="00FE1D7C" w:rsidRPr="00A24998">
        <w:rPr>
          <w:rFonts w:hint="eastAsia"/>
          <w:lang w:eastAsia="ko-KR"/>
        </w:rPr>
        <w:t>esteem</w:t>
      </w:r>
      <w:r w:rsidR="006F432B">
        <w:rPr>
          <w:lang w:eastAsia="ko-KR"/>
        </w:rPr>
        <w:t xml:space="preserve"> deficiencies</w:t>
      </w:r>
      <w:r w:rsidR="004C0DE6" w:rsidRPr="00A24998">
        <w:t>.</w:t>
      </w:r>
    </w:p>
    <w:p w:rsidR="00B930B6" w:rsidRPr="00A24998" w:rsidRDefault="00E216EA" w:rsidP="00B930B6">
      <w:pPr>
        <w:pStyle w:val="BodyText"/>
        <w:adjustRightInd w:val="0"/>
        <w:snapToGrid w:val="0"/>
        <w:ind w:firstLine="0"/>
        <w:rPr>
          <w:b/>
          <w:bCs/>
          <w:i/>
          <w:iCs/>
        </w:rPr>
      </w:pPr>
      <w:r>
        <w:rPr>
          <w:b/>
          <w:bCs/>
          <w:i/>
          <w:iCs/>
        </w:rPr>
        <w:t>4</w:t>
      </w:r>
      <w:r w:rsidR="007762CB" w:rsidRPr="00A24998">
        <w:rPr>
          <w:b/>
          <w:bCs/>
          <w:i/>
          <w:iCs/>
        </w:rPr>
        <w:t xml:space="preserve">-2. </w:t>
      </w:r>
      <w:r w:rsidR="00B930B6" w:rsidRPr="00A24998">
        <w:rPr>
          <w:b/>
          <w:bCs/>
          <w:i/>
          <w:iCs/>
        </w:rPr>
        <w:t>Limitations</w:t>
      </w:r>
    </w:p>
    <w:p w:rsidR="0050759D" w:rsidRPr="00A24998" w:rsidRDefault="00AB3EBD" w:rsidP="00CE5203">
      <w:pPr>
        <w:pStyle w:val="BodyText"/>
        <w:adjustRightInd w:val="0"/>
        <w:snapToGrid w:val="0"/>
      </w:pPr>
      <w:r w:rsidRPr="00A24998">
        <w:t>The present</w:t>
      </w:r>
      <w:r w:rsidR="0062496E" w:rsidRPr="00A24998">
        <w:t xml:space="preserve"> research has</w:t>
      </w:r>
      <w:r w:rsidR="009C67F7" w:rsidRPr="00A24998">
        <w:t xml:space="preserve"> several limitations that should be noted. First, </w:t>
      </w:r>
      <w:r w:rsidR="0062496E" w:rsidRPr="00A24998">
        <w:t>the data were obtained based on a cross-</w:t>
      </w:r>
      <w:r w:rsidR="00343366" w:rsidRPr="00A24998">
        <w:t>sectional survey; therefore, caution is warranted in dr</w:t>
      </w:r>
      <w:r w:rsidR="00933224" w:rsidRPr="00A24998">
        <w:t>awing ca</w:t>
      </w:r>
      <w:r w:rsidRPr="00A24998">
        <w:t>usal claims based on the</w:t>
      </w:r>
      <w:r w:rsidR="00343366" w:rsidRPr="00A24998">
        <w:t xml:space="preserve"> findings</w:t>
      </w:r>
      <w:r w:rsidRPr="00A24998">
        <w:t xml:space="preserve"> reported here</w:t>
      </w:r>
      <w:r w:rsidR="0062496E" w:rsidRPr="00A24998">
        <w:t xml:space="preserve">. </w:t>
      </w:r>
      <w:r w:rsidR="00E7234E" w:rsidRPr="00A24998">
        <w:t>In order to minimize this problem, we controlled for a wide range of variables including socio-demographics, personality traits, and Facebook use behaviors</w:t>
      </w:r>
      <w:r w:rsidR="007404A2" w:rsidRPr="00A24998">
        <w:t xml:space="preserve"> including Facebook use history and dependency</w:t>
      </w:r>
      <w:r w:rsidR="00AF12B8" w:rsidRPr="00A24998">
        <w:t>. I</w:t>
      </w:r>
      <w:r w:rsidR="006C174F" w:rsidRPr="00A24998">
        <w:t>n</w:t>
      </w:r>
      <w:r w:rsidR="006C174F" w:rsidRPr="001C7B75">
        <w:rPr>
          <w:color w:val="333399"/>
        </w:rPr>
        <w:t xml:space="preserve"> </w:t>
      </w:r>
      <w:r w:rsidR="006C174F" w:rsidRPr="00A24998">
        <w:t>addition, the predictor</w:t>
      </w:r>
      <w:r w:rsidR="00E7234E" w:rsidRPr="00A24998">
        <w:t xml:space="preserve"> variables examined in the present study—self-esteem a</w:t>
      </w:r>
      <w:r w:rsidR="0073605B" w:rsidRPr="00A24998">
        <w:t xml:space="preserve">nd self-consciousness—are </w:t>
      </w:r>
      <w:r w:rsidR="0073605B" w:rsidRPr="00A24998">
        <w:rPr>
          <w:i/>
          <w:iCs/>
        </w:rPr>
        <w:t>trait</w:t>
      </w:r>
      <w:r w:rsidR="0073605B" w:rsidRPr="00A24998">
        <w:t xml:space="preserve"> variables</w:t>
      </w:r>
      <w:r w:rsidR="00E7234E" w:rsidRPr="00A24998">
        <w:t xml:space="preserve"> that </w:t>
      </w:r>
      <w:r w:rsidR="00932489" w:rsidRPr="00A24998">
        <w:t xml:space="preserve">are in general considered to </w:t>
      </w:r>
      <w:r w:rsidR="00E7234E" w:rsidRPr="00A24998">
        <w:t xml:space="preserve">remain relatively stable over time </w:t>
      </w:r>
      <w:r w:rsidR="00DB2BA9" w:rsidRPr="00A24998">
        <w:fldChar w:fldCharType="begin"/>
      </w:r>
      <w:r w:rsidR="0088587E" w:rsidRPr="00A24998">
        <w:instrText xml:space="preserve"> ADDIN EN.CITE &lt;EndNote&gt;&lt;Cite&gt;&lt;Author&gt;Robins&lt;/Author&gt;&lt;Year&gt;2005&lt;/Year&gt;&lt;RecNum&gt;840&lt;/RecNum&gt;&lt;DisplayText&gt;(Robins &amp;amp; Trzesniewski, 2005)&lt;/DisplayText&gt;&lt;record&gt;&lt;rec-number&gt;840&lt;/rec-number&gt;&lt;foreign-keys&gt;&lt;key app="EN" db-id="da595dvxnpv50vevpe9vws2o2v922wwrf55t"&gt;840&lt;/key&gt;&lt;/foreign-keys&gt;&lt;ref-type name="Journal Article"&gt;17&lt;/ref-type&gt;&lt;contributors&gt;&lt;authors&gt;&lt;author&gt;Robins, R.W.&lt;/author&gt;&lt;author&gt;Trzesniewski, K.H.&lt;/author&gt;&lt;/authors&gt;&lt;/contributors&gt;&lt;titles&gt;&lt;title&gt;Self-esteem development across the lifespan&lt;/title&gt;&lt;secondary-title&gt;Current Directions in Psychological Science&lt;/secondary-title&gt;&lt;/titles&gt;&lt;periodical&gt;&lt;full-title&gt;Current Directions in Psychological Science&lt;/full-title&gt;&lt;/periodical&gt;&lt;pages&gt;158&lt;/pages&gt;&lt;volume&gt;14&lt;/volume&gt;&lt;number&gt;3&lt;/number&gt;&lt;dates&gt;&lt;year&gt;2005&lt;/year&gt;&lt;/dates&gt;&lt;publisher&gt;SAGE Publications&lt;/publisher&gt;&lt;isbn&gt;0963-7214&lt;/isbn&gt;&lt;urls&gt;&lt;/urls&gt;&lt;/record&gt;&lt;/Cite&gt;&lt;/EndNote&gt;</w:instrText>
      </w:r>
      <w:r w:rsidR="00DB2BA9" w:rsidRPr="00A24998">
        <w:fldChar w:fldCharType="separate"/>
      </w:r>
      <w:r w:rsidR="0088587E" w:rsidRPr="00A24998">
        <w:rPr>
          <w:noProof/>
        </w:rPr>
        <w:t>(Robins &amp; Trzesniewski, 2005)</w:t>
      </w:r>
      <w:r w:rsidR="00DB2BA9" w:rsidRPr="00A24998">
        <w:fldChar w:fldCharType="end"/>
      </w:r>
      <w:r w:rsidR="00045C76" w:rsidRPr="00A24998">
        <w:t>.</w:t>
      </w:r>
      <w:r w:rsidR="00045C76" w:rsidRPr="001C7B75">
        <w:rPr>
          <w:color w:val="333399"/>
        </w:rPr>
        <w:t xml:space="preserve"> </w:t>
      </w:r>
      <w:r w:rsidR="00045C76" w:rsidRPr="00A24998">
        <w:t xml:space="preserve">Nonetheless, </w:t>
      </w:r>
      <w:r w:rsidR="00A37792" w:rsidRPr="00A24998">
        <w:t xml:space="preserve">future research should pursue </w:t>
      </w:r>
      <w:r w:rsidR="00485751" w:rsidRPr="00A24998">
        <w:t>longitudinal approach</w:t>
      </w:r>
      <w:r w:rsidR="00A37792" w:rsidRPr="00A24998">
        <w:t>es</w:t>
      </w:r>
      <w:r w:rsidR="00485751" w:rsidRPr="00A24998">
        <w:t xml:space="preserve"> </w:t>
      </w:r>
      <w:r w:rsidR="00DB2BA9" w:rsidRPr="00A24998">
        <w:fldChar w:fldCharType="begin"/>
      </w:r>
      <w:r w:rsidR="00C26798" w:rsidRPr="00A24998">
        <w:instrText xml:space="preserve"> ADDIN EN.CITE &lt;EndNote&gt;&lt;Cite&gt;&lt;Author&gt;Steinfield&lt;/Author&gt;&lt;Year&gt;2008&lt;/Year&gt;&lt;RecNum&gt;278&lt;/RecNum&gt;&lt;Prefix&gt;e.g.`, &lt;/Prefix&gt;&lt;DisplayText&gt;(e.g., Steinfield et al., 2008)&lt;/DisplayText&gt;&lt;record&gt;&lt;rec-number&gt;278&lt;/rec-number&gt;&lt;foreign-keys&gt;&lt;key app="EN" db-id="da595dvxnpv50vevpe9vws2o2v922wwrf55t"&gt;278&lt;/key&gt;&lt;/foreign-keys&gt;&lt;ref-type name="Journal Article"&gt;17&lt;/ref-type&gt;&lt;contributors&gt;&lt;authors&gt;&lt;author&gt;Steinfield, C.&lt;/author&gt;&lt;author&gt;Ellison, N. B.&lt;/author&gt;&lt;author&gt;Lampe, C.&lt;/author&gt;&lt;/authors&gt;&lt;/contributors&gt;&lt;titles&gt;&lt;title&gt;Social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Psychology&lt;/full-title&gt;&lt;/periodical&gt;&lt;pages&gt;434-445&lt;/pages&gt;&lt;volume&gt;29&lt;/volume&gt;&lt;number&gt;6&lt;/number&gt;&lt;keywords&gt;&lt;keyword&gt;Facebook&lt;/keyword&gt;&lt;keyword&gt;Online social networks&lt;/keyword&gt;&lt;keyword&gt;Social capital&lt;/keyword&gt;&lt;keyword&gt;Social network sites&lt;/keyword&gt;&lt;keyword&gt;Emerging adults&lt;/keyword&gt;&lt;keyword&gt;Self-esteem&lt;/keyword&gt;&lt;keyword&gt;Life satisfaction&lt;/keyword&gt;&lt;keyword&gt;Internet use&lt;/keyword&gt;&lt;keyword&gt;Longitudinal research&lt;/keyword&gt;&lt;/keywords&gt;&lt;dates&gt;&lt;year&gt;2008&lt;/year&gt;&lt;/dates&gt;&lt;isbn&gt;0193-3973&lt;/isbn&gt;&lt;urls&gt;&lt;related-urls&gt;&lt;url&gt;http://www.sciencedirect.com/science/article/B6W52-4T7F69C-1/2/93a26a1f56c0d0c7b3f20df03dfc9e2d&lt;/url&gt;&lt;/related-urls&gt;&lt;/urls&gt;&lt;electronic-resource-num&gt;DOI: 10.1016/j.appdev.2008.07.002&lt;/electronic-resource-num&gt;&lt;access-date&gt;2008/12//&lt;/access-date&gt;&lt;/record&gt;&lt;/Cite&gt;&lt;/EndNote&gt;</w:instrText>
      </w:r>
      <w:r w:rsidR="00DB2BA9" w:rsidRPr="00A24998">
        <w:fldChar w:fldCharType="separate"/>
      </w:r>
      <w:r w:rsidR="00C26798" w:rsidRPr="00A24998">
        <w:rPr>
          <w:noProof/>
        </w:rPr>
        <w:t>(e.g., Steinfield et al., 2008)</w:t>
      </w:r>
      <w:r w:rsidR="00DB2BA9" w:rsidRPr="00A24998">
        <w:fldChar w:fldCharType="end"/>
      </w:r>
      <w:r w:rsidR="009D128E" w:rsidRPr="00A24998">
        <w:t xml:space="preserve"> to proper</w:t>
      </w:r>
      <w:r w:rsidR="00390AA7" w:rsidRPr="00A24998">
        <w:t>ly address the causality issue</w:t>
      </w:r>
      <w:r w:rsidR="00620AC5">
        <w:t xml:space="preserve"> and take into consideration</w:t>
      </w:r>
      <w:r w:rsidR="00CE5203">
        <w:t xml:space="preserve"> how Facebook users</w:t>
      </w:r>
      <w:r w:rsidR="00EC66DA">
        <w:t xml:space="preserve">’ sense of self shapes </w:t>
      </w:r>
      <w:r w:rsidR="00CE5203">
        <w:t>the growth of</w:t>
      </w:r>
      <w:r w:rsidR="00AB600A">
        <w:t xml:space="preserve"> </w:t>
      </w:r>
      <w:r w:rsidR="00CE5203">
        <w:t xml:space="preserve">their </w:t>
      </w:r>
      <w:r w:rsidR="00AB600A">
        <w:t>Facebook</w:t>
      </w:r>
      <w:r w:rsidR="00F751A3" w:rsidRPr="00A24998">
        <w:t xml:space="preserve"> friend networks over time</w:t>
      </w:r>
      <w:r w:rsidR="00AB600A">
        <w:t>.</w:t>
      </w:r>
    </w:p>
    <w:p w:rsidR="00A70081" w:rsidRDefault="00501876" w:rsidP="00A70081">
      <w:pPr>
        <w:pStyle w:val="BodyText"/>
        <w:adjustRightInd w:val="0"/>
        <w:snapToGrid w:val="0"/>
        <w:rPr>
          <w:color w:val="333399"/>
        </w:rPr>
      </w:pPr>
      <w:r w:rsidRPr="00AB600A">
        <w:rPr>
          <w:lang w:eastAsia="ko-KR"/>
        </w:rPr>
        <w:t xml:space="preserve">Also problematic is </w:t>
      </w:r>
      <w:r w:rsidR="005C37DE">
        <w:t xml:space="preserve">that we did not </w:t>
      </w:r>
      <w:r w:rsidRPr="00AB600A">
        <w:rPr>
          <w:rFonts w:hint="eastAsia"/>
          <w:lang w:eastAsia="ko-KR"/>
        </w:rPr>
        <w:t>control for</w:t>
      </w:r>
      <w:r w:rsidRPr="00AB600A">
        <w:t xml:space="preserve"> </w:t>
      </w:r>
      <w:r w:rsidRPr="00AB600A">
        <w:rPr>
          <w:lang w:eastAsia="ko-KR"/>
        </w:rPr>
        <w:t>participants’</w:t>
      </w:r>
      <w:r w:rsidRPr="00AB600A">
        <w:rPr>
          <w:rFonts w:hint="eastAsia"/>
          <w:lang w:eastAsia="ko-KR"/>
        </w:rPr>
        <w:t xml:space="preserve"> </w:t>
      </w:r>
      <w:r w:rsidRPr="00AB600A">
        <w:t xml:space="preserve">offline </w:t>
      </w:r>
      <w:r w:rsidRPr="00AB600A">
        <w:rPr>
          <w:rFonts w:hint="eastAsia"/>
          <w:lang w:eastAsia="ko-KR"/>
        </w:rPr>
        <w:t xml:space="preserve">friend networks and </w:t>
      </w:r>
      <w:r w:rsidRPr="00AB600A">
        <w:t>popularity</w:t>
      </w:r>
      <w:r w:rsidRPr="00AB600A">
        <w:rPr>
          <w:rFonts w:hint="eastAsia"/>
          <w:lang w:eastAsia="ko-KR"/>
        </w:rPr>
        <w:t>, which prevents us from accounting for the role of offline friend</w:t>
      </w:r>
      <w:r w:rsidRPr="00AB600A">
        <w:rPr>
          <w:lang w:eastAsia="ko-KR"/>
        </w:rPr>
        <w:t>ships</w:t>
      </w:r>
      <w:r w:rsidRPr="00AB600A">
        <w:rPr>
          <w:rFonts w:hint="eastAsia"/>
          <w:lang w:eastAsia="ko-KR"/>
        </w:rPr>
        <w:t xml:space="preserve"> in the construction of Facebook</w:t>
      </w:r>
      <w:r w:rsidRPr="00AB600A">
        <w:rPr>
          <w:lang w:eastAsia="ko-KR"/>
        </w:rPr>
        <w:t xml:space="preserve"> friend networks </w:t>
      </w:r>
      <w:r w:rsidR="00DB2BA9" w:rsidRPr="00AB600A">
        <w:fldChar w:fldCharType="begin"/>
      </w:r>
      <w:r w:rsidRPr="00AB600A">
        <w:instrText xml:space="preserve"> ADDIN EN.CITE &lt;EndNote&gt;&lt;Cite&gt;&lt;Author&gt;Zywica&lt;/Author&gt;&lt;Year&gt;2008&lt;/Year&gt;&lt;RecNum&gt;340&lt;/RecNum&gt;&lt;DisplayText&gt;(Zywica &amp;amp; Danowski, 2008)&lt;/DisplayText&gt;&lt;record&gt;&lt;rec-number&gt;340&lt;/rec-number&gt;&lt;foreign-keys&gt;&lt;key app="EN" db-id="da595dvxnpv50vevpe9vws2o2v922wwrf55t"&gt;340&lt;/key&gt;&lt;/foreign-keys&gt;&lt;ref-type name="Journal Article"&gt;17&lt;/ref-type&gt;&lt;contributors&gt;&lt;authors&gt;&lt;author&gt;Zywica, J&lt;/author&gt;&lt;author&gt;Danowski, J&lt;/author&gt;&lt;/authors&gt;&lt;/contributors&gt;&lt;titles&gt;&lt;title&gt;The faces of Facebookers: Investigating social enhancement and social compensation hypotheses; Predicting Facebook™ and offline popularity from sociability and self-esteem, and mapping the meanings of popularity with semantic networks&lt;/title&gt;&lt;secondary-title&gt;Journal of Computer-Mediated Communication&lt;/secondary-title&gt;&lt;/titles&gt;&lt;periodical&gt;&lt;full-title&gt;Journal of Computer-Mediated Communication&lt;/full-title&gt;&lt;/periodical&gt;&lt;pages&gt;1-34&lt;/pages&gt;&lt;volume&gt;14&lt;/volume&gt;&lt;number&gt;1&lt;/number&gt;&lt;dates&gt;&lt;year&gt;2008&lt;/year&gt;&lt;/dates&gt;&lt;publisher&gt;John Wiley &amp;amp; Sons&lt;/publisher&gt;&lt;urls&gt;&lt;/urls&gt;&lt;/record&gt;&lt;/Cite&gt;&lt;/EndNote&gt;</w:instrText>
      </w:r>
      <w:r w:rsidR="00DB2BA9" w:rsidRPr="00AB600A">
        <w:fldChar w:fldCharType="separate"/>
      </w:r>
      <w:r w:rsidRPr="00AB600A">
        <w:rPr>
          <w:noProof/>
        </w:rPr>
        <w:t>(Zywica &amp; Danowski, 2008)</w:t>
      </w:r>
      <w:r w:rsidR="00DB2BA9" w:rsidRPr="00AB600A">
        <w:fldChar w:fldCharType="end"/>
      </w:r>
      <w:r w:rsidR="009509B4" w:rsidRPr="00AB600A">
        <w:t>. T</w:t>
      </w:r>
      <w:r w:rsidRPr="00AB600A">
        <w:rPr>
          <w:rFonts w:hint="eastAsia"/>
          <w:lang w:eastAsia="ko-KR"/>
        </w:rPr>
        <w:t xml:space="preserve">his </w:t>
      </w:r>
      <w:r w:rsidR="00665271">
        <w:rPr>
          <w:lang w:eastAsia="ko-KR"/>
        </w:rPr>
        <w:t xml:space="preserve">issue </w:t>
      </w:r>
      <w:r w:rsidRPr="00AB600A">
        <w:rPr>
          <w:rFonts w:hint="eastAsia"/>
          <w:lang w:eastAsia="ko-KR"/>
        </w:rPr>
        <w:t>is particularly critical to address given that Facebook friend</w:t>
      </w:r>
      <w:r w:rsidRPr="00AB600A">
        <w:rPr>
          <w:lang w:eastAsia="ko-KR"/>
        </w:rPr>
        <w:t xml:space="preserve"> relationships</w:t>
      </w:r>
      <w:r w:rsidRPr="00AB600A">
        <w:rPr>
          <w:rFonts w:hint="eastAsia"/>
          <w:lang w:eastAsia="ko-KR"/>
        </w:rPr>
        <w:t xml:space="preserve"> often implicate </w:t>
      </w:r>
      <w:r w:rsidRPr="00AB600A">
        <w:rPr>
          <w:lang w:eastAsia="ko-KR"/>
        </w:rPr>
        <w:t xml:space="preserve">the </w:t>
      </w:r>
      <w:r w:rsidRPr="00AB600A">
        <w:rPr>
          <w:rFonts w:hint="eastAsia"/>
          <w:lang w:eastAsia="ko-KR"/>
        </w:rPr>
        <w:t>users</w:t>
      </w:r>
      <w:r w:rsidRPr="00AB600A">
        <w:rPr>
          <w:lang w:eastAsia="ko-KR"/>
        </w:rPr>
        <w:t>’</w:t>
      </w:r>
      <w:r w:rsidRPr="00AB600A">
        <w:rPr>
          <w:rFonts w:hint="eastAsia"/>
          <w:lang w:eastAsia="ko-KR"/>
        </w:rPr>
        <w:t xml:space="preserve"> </w:t>
      </w:r>
      <w:r w:rsidRPr="00AB600A">
        <w:rPr>
          <w:lang w:eastAsia="ko-KR"/>
        </w:rPr>
        <w:t>social connections</w:t>
      </w:r>
      <w:r w:rsidRPr="00AB600A">
        <w:rPr>
          <w:rFonts w:hint="eastAsia"/>
          <w:lang w:eastAsia="ko-KR"/>
        </w:rPr>
        <w:t xml:space="preserve"> based on offline relationships and interactions</w:t>
      </w:r>
      <w:r w:rsidR="00024B5A" w:rsidRPr="00AB600A">
        <w:rPr>
          <w:lang w:eastAsia="ko-KR"/>
        </w:rPr>
        <w:t xml:space="preserve"> </w:t>
      </w:r>
      <w:r w:rsidR="00DB2BA9" w:rsidRPr="00AB600A">
        <w:rPr>
          <w:lang w:eastAsia="ko-KR"/>
        </w:rPr>
        <w:fldChar w:fldCharType="begin">
          <w:fldData xml:space="preserve">PEVuZE5vdGU+PENpdGU+PEF1dGhvcj5Ub25nPC9BdXRob3I+PFllYXI+MjAwODwvWWVhcj48UmVj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</w:fldData>
        </w:fldChar>
      </w:r>
      <w:r w:rsidR="00C26798" w:rsidRPr="00AB600A">
        <w:rPr>
          <w:lang w:eastAsia="ko-KR"/>
        </w:rPr>
        <w:instrText xml:space="preserve"> ADDIN EN.CITE </w:instrText>
      </w:r>
      <w:r w:rsidR="00DB2BA9" w:rsidRPr="00AB600A">
        <w:rPr>
          <w:lang w:eastAsia="ko-KR"/>
        </w:rPr>
        <w:fldChar w:fldCharType="begin">
          <w:fldData xml:space="preserve">PEVuZE5vdGU+PENpdGU+PEF1dGhvcj5Ub25nPC9BdXRob3I+PFllYXI+MjAwODwvWWVhcj48UmVj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</w:fldData>
        </w:fldChar>
      </w:r>
      <w:r w:rsidR="00C26798" w:rsidRPr="00AB600A">
        <w:rPr>
          <w:lang w:eastAsia="ko-KR"/>
        </w:rPr>
        <w:instrText xml:space="preserve"> ADDIN EN.CITE.DATA </w:instrText>
      </w:r>
      <w:r w:rsidR="00D53AE8">
        <w:rPr>
          <w:lang w:eastAsia="ko-KR"/>
        </w:rPr>
      </w:r>
      <w:r w:rsidR="00DB2BA9" w:rsidRPr="00AB600A">
        <w:rPr>
          <w:lang w:eastAsia="ko-KR"/>
        </w:rPr>
        <w:fldChar w:fldCharType="end"/>
      </w:r>
      <w:r w:rsidR="00D53AE8">
        <w:rPr>
          <w:lang w:eastAsia="ko-KR"/>
        </w:rPr>
      </w:r>
      <w:r w:rsidR="00DB2BA9" w:rsidRPr="00AB600A">
        <w:rPr>
          <w:lang w:eastAsia="ko-KR"/>
        </w:rPr>
        <w:fldChar w:fldCharType="separate"/>
      </w:r>
      <w:r w:rsidR="00C26798" w:rsidRPr="00AB600A">
        <w:rPr>
          <w:noProof/>
          <w:lang w:eastAsia="ko-KR"/>
        </w:rPr>
        <w:t>(boyd &amp; Ellison, 2007; Tong et al., 2008)</w:t>
      </w:r>
      <w:r w:rsidR="00DB2BA9" w:rsidRPr="00AB600A">
        <w:rPr>
          <w:lang w:eastAsia="ko-KR"/>
        </w:rPr>
        <w:fldChar w:fldCharType="end"/>
      </w:r>
      <w:r w:rsidR="00024B5A" w:rsidRPr="00AB600A">
        <w:rPr>
          <w:lang w:eastAsia="ko-KR"/>
        </w:rPr>
        <w:t>.</w:t>
      </w:r>
      <w:r w:rsidR="00024B5A" w:rsidRPr="001C7B75">
        <w:rPr>
          <w:color w:val="333399"/>
        </w:rPr>
        <w:t xml:space="preserve"> </w:t>
      </w:r>
    </w:p>
    <w:p w:rsidR="00D53AE8" w:rsidRDefault="00A0597D" w:rsidP="00A0597D">
      <w:pPr>
        <w:pStyle w:val="BodyText"/>
        <w:adjustRightInd w:val="0"/>
        <w:snapToGrid w:val="0"/>
      </w:pPr>
      <w:r>
        <w:t>In addition, our convenience sample</w:t>
      </w:r>
      <w:r w:rsidR="00744180">
        <w:t xml:space="preserve"> </w:t>
      </w:r>
      <w:r w:rsidR="001A2D73">
        <w:t>lack</w:t>
      </w:r>
      <w:r>
        <w:t>s</w:t>
      </w:r>
      <w:r w:rsidR="001A2D73">
        <w:t xml:space="preserve"> </w:t>
      </w:r>
      <w:r w:rsidR="00E457E2" w:rsidRPr="008A0748">
        <w:t>racial/ethnic diversity</w:t>
      </w:r>
      <w:r w:rsidR="00D1237D" w:rsidRPr="008A0748">
        <w:t>. In our data</w:t>
      </w:r>
      <w:r w:rsidR="00AF748C" w:rsidRPr="008A0748">
        <w:t xml:space="preserve">, </w:t>
      </w:r>
      <w:r w:rsidR="00E457E2" w:rsidRPr="008A0748">
        <w:t>White/C</w:t>
      </w:r>
      <w:r w:rsidR="00CC0625">
        <w:t>aucasian participant</w:t>
      </w:r>
      <w:r w:rsidR="00FF1F66" w:rsidRPr="008A0748">
        <w:t>s accounted</w:t>
      </w:r>
      <w:r w:rsidR="00E457E2" w:rsidRPr="008A0748">
        <w:t xml:space="preserve"> for 91.5% of the </w:t>
      </w:r>
      <w:r w:rsidR="006C5A51">
        <w:t xml:space="preserve">total </w:t>
      </w:r>
      <w:r w:rsidR="00E457E2" w:rsidRPr="008A0748">
        <w:t>sample. Although the proportion of each r</w:t>
      </w:r>
      <w:r w:rsidR="00EA7A98" w:rsidRPr="008A0748">
        <w:t>acial/ethnic category included</w:t>
      </w:r>
      <w:r w:rsidR="00E457E2" w:rsidRPr="008A0748">
        <w:t xml:space="preserve"> in the </w:t>
      </w:r>
      <w:r w:rsidR="000D1CC3" w:rsidRPr="008A0748">
        <w:t>sample</w:t>
      </w:r>
      <w:r w:rsidR="00E457E2" w:rsidRPr="008A0748">
        <w:t xml:space="preserve"> was </w:t>
      </w:r>
      <w:r w:rsidR="00BC2E91" w:rsidRPr="008A0748">
        <w:t>representative of the student population of</w:t>
      </w:r>
      <w:r w:rsidR="00B44729" w:rsidRPr="008A0748">
        <w:t xml:space="preserve"> </w:t>
      </w:r>
      <w:r w:rsidR="009F3B7C" w:rsidRPr="008A0748">
        <w:t>the institution</w:t>
      </w:r>
      <w:r w:rsidR="00BC2E91" w:rsidRPr="008A0748">
        <w:t xml:space="preserve"> where the data</w:t>
      </w:r>
      <w:r w:rsidR="001B2857" w:rsidRPr="008A0748">
        <w:t xml:space="preserve"> were collected</w:t>
      </w:r>
      <w:r w:rsidR="009F3B7C" w:rsidRPr="008A0748">
        <w:t xml:space="preserve">, </w:t>
      </w:r>
      <w:commentRangeStart w:id="15"/>
      <w:del w:id="16" w:author="David Moore" w:date="2011-11-26T01:26:00Z">
        <w:r w:rsidR="00E457E2" w:rsidRPr="008A0748" w:rsidDel="00986567">
          <w:delText>generalizability</w:delText>
        </w:r>
        <w:commentRangeEnd w:id="15"/>
        <w:r w:rsidR="00D53AE8" w:rsidDel="00986567">
          <w:rPr>
            <w:rStyle w:val="CommentReference"/>
            <w:vanish/>
          </w:rPr>
          <w:commentReference w:id="15"/>
        </w:r>
        <w:r w:rsidR="00E457E2" w:rsidRPr="008A0748" w:rsidDel="00986567">
          <w:delText xml:space="preserve"> of</w:delText>
        </w:r>
      </w:del>
      <w:ins w:id="17" w:author="David Moore" w:date="2011-11-26T01:26:00Z">
        <w:r w:rsidR="00986567">
          <w:t>extending</w:t>
        </w:r>
      </w:ins>
      <w:r w:rsidR="00E457E2" w:rsidRPr="008A0748">
        <w:t xml:space="preserve"> the current findings </w:t>
      </w:r>
      <w:r w:rsidR="00CA7154" w:rsidRPr="008A0748">
        <w:t xml:space="preserve">to the general college </w:t>
      </w:r>
      <w:r w:rsidR="00E24DB5" w:rsidRPr="008A0748">
        <w:t xml:space="preserve">student </w:t>
      </w:r>
      <w:r w:rsidR="00CA7154" w:rsidRPr="008A0748">
        <w:t>population</w:t>
      </w:r>
      <w:r w:rsidR="002638C7">
        <w:t xml:space="preserve"> in the U.S.</w:t>
      </w:r>
      <w:r w:rsidR="00CA7154" w:rsidRPr="008A0748">
        <w:t xml:space="preserve"> </w:t>
      </w:r>
      <w:r w:rsidR="00E457E2" w:rsidRPr="008A0748">
        <w:t>may be limited</w:t>
      </w:r>
      <w:r w:rsidR="00116DC2" w:rsidRPr="008A0748">
        <w:t xml:space="preserve"> because of the pred</w:t>
      </w:r>
      <w:r w:rsidR="00E6272C" w:rsidRPr="008A0748">
        <w:t>ominantl</w:t>
      </w:r>
      <w:r w:rsidR="00E54F6D" w:rsidRPr="008A0748">
        <w:t xml:space="preserve">y White/Caucasian sample employed in our </w:t>
      </w:r>
      <w:commentRangeStart w:id="18"/>
      <w:r w:rsidR="00E54F6D" w:rsidRPr="008A0748">
        <w:t>research</w:t>
      </w:r>
      <w:commentRangeEnd w:id="18"/>
      <w:r w:rsidR="00D53AE8">
        <w:rPr>
          <w:rStyle w:val="CommentReference"/>
          <w:vanish/>
        </w:rPr>
        <w:commentReference w:id="18"/>
      </w:r>
      <w:r w:rsidR="00FF0908">
        <w:t>.</w:t>
      </w:r>
      <w:ins w:id="19" w:author="David Moore" w:date="2011-11-25T19:04:00Z">
        <w:r w:rsidR="00D53AE8">
          <w:t xml:space="preserve"> </w:t>
        </w:r>
      </w:ins>
    </w:p>
    <w:p w:rsidR="00BC2624" w:rsidRPr="00A70081" w:rsidRDefault="00BC2624" w:rsidP="00BC2624">
      <w:pPr>
        <w:pStyle w:val="BodyText"/>
        <w:adjustRightInd w:val="0"/>
        <w:snapToGrid w:val="0"/>
      </w:pPr>
      <w:r w:rsidRPr="00A70081">
        <w:t>Another limitation concerns o</w:t>
      </w:r>
      <w:r>
        <w:t>ur participant sample. A</w:t>
      </w:r>
      <w:r w:rsidRPr="00A70081">
        <w:t xml:space="preserve">s in many other studies on SNSs including Facebook </w:t>
      </w:r>
      <w:r w:rsidR="00DB2BA9" w:rsidRPr="00A70081">
        <w:fldChar w:fldCharType="begin">
          <w:fldData xml:space="preserve">PEVuZE5vdGU+PENpdGU+PEF1dGhvcj5FbGxpc29uPC9BdXRob3I+PFllYXI+MjAwNzwvWWVhcj48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</w:fldData>
        </w:fldChar>
      </w:r>
      <w:r w:rsidRPr="00A70081">
        <w:instrText xml:space="preserve"> ADDIN EN.CITE </w:instrText>
      </w:r>
      <w:r w:rsidR="00DB2BA9" w:rsidRPr="00A70081">
        <w:fldChar w:fldCharType="begin">
          <w:fldData xml:space="preserve">PEVuZE5vdGU+PENpdGU+PEF1dGhvcj5FbGxpc29uPC9BdXRob3I+PFllYXI+MjAwNzwvWWVhcj48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</w:fldData>
        </w:fldChar>
      </w:r>
      <w:r w:rsidRPr="00A70081">
        <w:instrText xml:space="preserve"> ADDIN EN.CITE.DATA </w:instrText>
      </w:r>
      <w:r w:rsidR="00DB2BA9" w:rsidRPr="00A70081">
        <w:fldChar w:fldCharType="end"/>
      </w:r>
      <w:r w:rsidR="00DB2BA9" w:rsidRPr="00A70081">
        <w:fldChar w:fldCharType="separate"/>
      </w:r>
      <w:r w:rsidRPr="00A70081">
        <w:rPr>
          <w:noProof/>
        </w:rPr>
        <w:t>(Ellison, Heino, &amp; Gibbs, 2006; Ellison et al., 2007; Ross et al., 2009)</w:t>
      </w:r>
      <w:r w:rsidR="00DB2BA9" w:rsidRPr="00A70081">
        <w:fldChar w:fldCharType="end"/>
      </w:r>
      <w:r w:rsidRPr="00A70081">
        <w:t xml:space="preserve">, our sample consisted of college students. Although college-age users constitute the core user population when it comes to Facebook use, future research should be conducted with </w:t>
      </w:r>
      <w:r w:rsidRPr="00A70081">
        <w:rPr>
          <w:rFonts w:hint="eastAsia"/>
        </w:rPr>
        <w:t>non-</w:t>
      </w:r>
      <w:r w:rsidRPr="00A70081">
        <w:t>college-age</w:t>
      </w:r>
      <w:r w:rsidRPr="00A70081">
        <w:rPr>
          <w:rFonts w:hint="eastAsia"/>
        </w:rPr>
        <w:t xml:space="preserve"> samples</w:t>
      </w:r>
      <w:r w:rsidR="002852BB">
        <w:t xml:space="preserve"> such as older adults and</w:t>
      </w:r>
      <w:r w:rsidRPr="00A70081">
        <w:rPr>
          <w:rFonts w:hint="eastAsia"/>
          <w:lang w:eastAsia="ko-KR"/>
        </w:rPr>
        <w:t xml:space="preserve"> adolescents</w:t>
      </w:r>
      <w:r w:rsidRPr="00A70081">
        <w:t>. Whereas F</w:t>
      </w:r>
      <w:r w:rsidRPr="00A70081">
        <w:rPr>
          <w:rFonts w:hint="eastAsia"/>
        </w:rPr>
        <w:t xml:space="preserve">acebook </w:t>
      </w:r>
      <w:r w:rsidRPr="00A70081">
        <w:t xml:space="preserve">was primarily used by college students in its early phase </w:t>
      </w:r>
      <w:r w:rsidR="00DB2BA9" w:rsidRPr="00A70081">
        <w:fldChar w:fldCharType="begin"/>
      </w:r>
      <w:r w:rsidRPr="00A70081">
        <w:instrText xml:space="preserve"> ADDIN EN.CITE &lt;EndNote&gt;&lt;Cite&gt;&lt;Author&gt;boyd&lt;/Author&gt;&lt;Year&gt;2007&lt;/Year&gt;&lt;RecNum&gt;12&lt;/RecNum&gt;&lt;DisplayText&gt;(boyd &amp;amp; Ellison, 2007)&lt;/DisplayText&gt;&lt;record&gt;&lt;rec-number&gt;12&lt;/rec-number&gt;&lt;foreign-keys&gt;&lt;key app="EN" db-id="da595dvxnpv50vevpe9vws2o2v922wwrf55t"&gt;12&lt;/key&gt;&lt;/foreign-keys&gt;&lt;ref-type name="Journal Article"&gt;17&lt;/ref-type&gt;&lt;contributors&gt;&lt;authors&gt;&lt;author&gt;boyd, D.&lt;/author&gt;&lt;author&gt;Ellison, N. B.&lt;/author&gt;&lt;/authors&gt;&lt;/contributors&gt;&lt;titles&gt;&lt;title&gt;Social network sites: Definition, history, and scholarship&lt;/title&gt;&lt;secondary-title&gt;Journal of Computer-Mediated Communication&lt;/secondary-title&gt;&lt;/titles&gt;&lt;periodical&gt;&lt;full-title&gt;Journal of Computer-Mediated Communication&lt;/full-title&gt;&lt;/periodical&gt;&lt;pages&gt;210-230&lt;/pages&gt;&lt;volume&gt;13&lt;/volume&gt;&lt;number&gt;1&lt;/number&gt;&lt;dates&gt;&lt;year&gt;2007&lt;/year&gt;&lt;/dates&gt;&lt;publisher&gt;Citeseer&lt;/publisher&gt;&lt;urls&gt;&lt;/urls&gt;&lt;research-notes&gt;&lt;style face="normal" font="default" size="100%"&gt;&amp;quot;Donath and boyd (2004) extended this to suggest that &lt;/style&gt;&lt;style face="normal" font="default" charset="129" size="100%"&gt;‘‘public&amp;#xD;displays of connection’’ serve as important identity signals that help people navigate&amp;#xD;the networked social world, in that an extended network may serve to validate identity&amp;#xD;information presented in proﬁles.&lt;/style&gt;&lt;style face="normal" font="default" size="100%"&gt;&amp;quot;&lt;/style&gt;&lt;/research-notes&gt;&lt;/record&gt;&lt;/Cite&gt;&lt;/EndNote&gt;</w:instrText>
      </w:r>
      <w:r w:rsidR="00DB2BA9" w:rsidRPr="00A70081">
        <w:fldChar w:fldCharType="separate"/>
      </w:r>
      <w:r w:rsidRPr="00A70081">
        <w:rPr>
          <w:noProof/>
        </w:rPr>
        <w:t>(boyd &amp; Ellison, 2007)</w:t>
      </w:r>
      <w:r w:rsidR="00DB2BA9" w:rsidRPr="00A70081">
        <w:fldChar w:fldCharType="end"/>
      </w:r>
      <w:r w:rsidRPr="00A70081">
        <w:t xml:space="preserve">, the door for Facebook membership has been open to the general public since 2006. From then on, the number of users who are non- college-age users has shown a dramatic increase </w:t>
      </w:r>
      <w:r w:rsidR="00DB2BA9" w:rsidRPr="00A70081">
        <w:fldChar w:fldCharType="begin"/>
      </w:r>
      <w:r w:rsidRPr="00A70081">
        <w:instrText xml:space="preserve"> ADDIN EN.CITE &lt;EndNote&gt;&lt;Cite&gt;&lt;Author&gt;Smith&lt;/Author&gt;&lt;Year&gt;2009&lt;/Year&gt;&lt;RecNum&gt;460&lt;/RecNum&gt;&lt;Prefix&gt;e.g.`, &lt;/Prefix&gt;&lt;DisplayText&gt;(e.g., Smith, 2009)&lt;/DisplayText&gt;&lt;record&gt;&lt;rec-number&gt;460&lt;/rec-number&gt;&lt;foreign-keys&gt;&lt;key app="EN" db-id="da595dvxnpv50vevpe9vws2o2v922wwrf55t"&gt;460&lt;/key&gt;&lt;/foreign-keys&gt;&lt;ref-type name="Electronic Source"&gt;12&lt;/ref-type&gt;&lt;contributors&gt;&lt;authors&gt;&lt;author&gt;Smith, Justin&lt;/author&gt;&lt;/authors&gt;&lt;/contributors&gt;&lt;titles&gt;&lt;title&gt;Fastest Growing Demographic on Facebook: Women Over 55&lt;/title&gt;&lt;/titles&gt;&lt;volume&gt;2011&lt;/volume&gt;&lt;number&gt;April 19&lt;/number&gt;&lt;dates&gt;&lt;year&gt;2009&lt;/year&gt;&lt;/dates&gt;&lt;urls&gt;&lt;related-urls&gt;&lt;url&gt;http://www.insidefacebook.com/2009/02/02/fastest-growing-demographic-on-facebook-women-over-55/.&lt;/url&gt;&lt;/related-urls&gt;&lt;/urls&gt;&lt;/record&gt;&lt;/Cite&gt;&lt;/EndNote&gt;</w:instrText>
      </w:r>
      <w:r w:rsidR="00DB2BA9" w:rsidRPr="00A70081">
        <w:fldChar w:fldCharType="separate"/>
      </w:r>
      <w:r w:rsidRPr="00A70081">
        <w:rPr>
          <w:noProof/>
        </w:rPr>
        <w:t>(e.g., Smith, 2009)</w:t>
      </w:r>
      <w:r w:rsidR="00DB2BA9" w:rsidRPr="00A70081">
        <w:fldChar w:fldCharType="end"/>
      </w:r>
      <w:r w:rsidRPr="00A70081">
        <w:t>. Given this trend</w:t>
      </w:r>
      <w:r>
        <w:t>, it will be important to investigate</w:t>
      </w:r>
      <w:r w:rsidRPr="00A70081">
        <w:t xml:space="preserve"> how non-college-age</w:t>
      </w:r>
      <w:r w:rsidRPr="00A70081">
        <w:rPr>
          <w:rFonts w:hint="eastAsia"/>
        </w:rPr>
        <w:t xml:space="preserve"> users</w:t>
      </w:r>
      <w:r w:rsidRPr="00A70081">
        <w:t>’</w:t>
      </w:r>
      <w:r w:rsidRPr="00A70081">
        <w:rPr>
          <w:rFonts w:hint="eastAsia"/>
        </w:rPr>
        <w:t xml:space="preserve"> </w:t>
      </w:r>
      <w:r w:rsidRPr="00A70081">
        <w:t>sense of self</w:t>
      </w:r>
      <w:r>
        <w:t xml:space="preserve"> shapes</w:t>
      </w:r>
      <w:r w:rsidRPr="00A70081">
        <w:t xml:space="preserve"> </w:t>
      </w:r>
      <w:r>
        <w:t xml:space="preserve">their friending behavior and the </w:t>
      </w:r>
      <w:r w:rsidRPr="00A70081">
        <w:t xml:space="preserve">size of their social connections on Facebook. As pointed out by </w:t>
      </w:r>
      <w:r w:rsidRPr="00A70081">
        <w:rPr>
          <w:noProof/>
        </w:rPr>
        <w:t>Zywica and Danowski</w:t>
      </w:r>
      <w:r w:rsidRPr="00A70081">
        <w:t xml:space="preserve"> </w:t>
      </w:r>
      <w:r w:rsidR="00DB2BA9" w:rsidRPr="00A70081">
        <w:fldChar w:fldCharType="begin"/>
      </w:r>
      <w:r w:rsidRPr="00A70081">
        <w:instrText xml:space="preserve"> ADDIN EN.CITE &lt;EndNote&gt;&lt;Cite ExcludeAuth="1"&gt;&lt;Author&gt;Zywica&lt;/Author&gt;&lt;Year&gt;2008&lt;/Year&gt;&lt;RecNum&gt;340&lt;/RecNum&gt;&lt;DisplayText&gt;(2008)&lt;/DisplayText&gt;&lt;record&gt;&lt;rec-number&gt;340&lt;/rec-number&gt;&lt;foreign-keys&gt;&lt;key app="EN" db-id="da595dvxnpv50vevpe9vws2o2v922wwrf55t"&gt;340&lt;/key&gt;&lt;/foreign-keys&gt;&lt;ref-type name="Journal Article"&gt;17&lt;/ref-type&gt;&lt;contributors&gt;&lt;authors&gt;&lt;author&gt;Zywica, J&lt;/author&gt;&lt;author&gt;Danowski, J&lt;/author&gt;&lt;/authors&gt;&lt;/contributors&gt;&lt;titles&gt;&lt;title&gt;The faces of Facebookers: Investigating social enhancement and social compensation hypotheses; Predicting Facebook™ and offline popularity from sociability and self-esteem, and mapping the meanings of popularity with semantic networks&lt;/title&gt;&lt;secondary-title&gt;Journal of Computer-Mediated Communication&lt;/secondary-title&gt;&lt;/titles&gt;&lt;periodical&gt;&lt;full-title&gt;Journal of Computer-Mediated Communication&lt;/full-title&gt;&lt;/periodical&gt;&lt;pages&gt;1-34&lt;/pages&gt;&lt;volume&gt;14&lt;/volume&gt;&lt;number&gt;1&lt;/number&gt;&lt;dates&gt;&lt;year&gt;2008&lt;/year&gt;&lt;/dates&gt;&lt;publisher&gt;John Wiley &amp;amp; Sons&lt;/publisher&gt;&lt;urls&gt;&lt;/urls&gt;&lt;/record&gt;&lt;/Cite&gt;&lt;/EndNote&gt;</w:instrText>
      </w:r>
      <w:r w:rsidR="00DB2BA9" w:rsidRPr="00A70081">
        <w:fldChar w:fldCharType="separate"/>
      </w:r>
      <w:r w:rsidRPr="00A70081">
        <w:rPr>
          <w:noProof/>
        </w:rPr>
        <w:t>(2008)</w:t>
      </w:r>
      <w:r w:rsidR="00DB2BA9" w:rsidRPr="00A70081">
        <w:fldChar w:fldCharType="end"/>
      </w:r>
      <w:r w:rsidRPr="00A70081">
        <w:t xml:space="preserve">, adolescent samples—high school students in particular—would be </w:t>
      </w:r>
      <w:r>
        <w:t>particularly intriguing to study in consideration</w:t>
      </w:r>
      <w:r w:rsidRPr="00A70081">
        <w:t xml:space="preserve"> that popularity among peers is </w:t>
      </w:r>
      <w:r>
        <w:t xml:space="preserve">considered </w:t>
      </w:r>
      <w:r w:rsidRPr="00A70081">
        <w:t>such an important aspect of socia</w:t>
      </w:r>
      <w:r>
        <w:t>l life for these individuals</w:t>
      </w:r>
      <w:r w:rsidRPr="00A70081">
        <w:t xml:space="preserve">. </w:t>
      </w:r>
      <w:ins w:id="20" w:author="David Moore" w:date="2011-11-26T01:27:00Z">
        <w:r w:rsidR="00986567">
          <w:t xml:space="preserve">Even so, </w:t>
        </w:r>
      </w:ins>
      <w:ins w:id="21" w:author="David Moore" w:date="2011-11-26T00:48:00Z">
        <w:r w:rsidR="00317742">
          <w:t>SNS</w:t>
        </w:r>
      </w:ins>
      <w:ins w:id="22" w:author="David Moore" w:date="2011-11-25T20:13:00Z">
        <w:r w:rsidR="00E00FEA">
          <w:t xml:space="preserve"> user</w:t>
        </w:r>
      </w:ins>
      <w:ins w:id="23" w:author="David Moore" w:date="2011-11-26T00:48:00Z">
        <w:r w:rsidR="00317742">
          <w:t>s are</w:t>
        </w:r>
      </w:ins>
      <w:ins w:id="24" w:author="David Moore" w:date="2011-11-25T20:13:00Z">
        <w:r w:rsidR="00E00FEA">
          <w:t xml:space="preserve"> rapidly expanding to a higher mean age of </w:t>
        </w:r>
      </w:ins>
      <w:ins w:id="25" w:author="David Moore" w:date="2011-11-25T20:14:00Z">
        <w:r w:rsidR="00E00FEA">
          <w:t>the late 30s (</w:t>
        </w:r>
      </w:ins>
      <w:ins w:id="26" w:author="David Moore" w:date="2011-11-26T00:47:00Z">
        <w:r w:rsidR="00317742">
          <w:t>Hampton, 2011)</w:t>
        </w:r>
      </w:ins>
      <w:ins w:id="27" w:author="David Moore" w:date="2011-11-26T00:49:00Z">
        <w:r w:rsidR="00317742">
          <w:t>.</w:t>
        </w:r>
      </w:ins>
      <w:ins w:id="28" w:author="David Moore" w:date="2011-11-25T20:13:00Z">
        <w:r w:rsidR="00E00FEA">
          <w:t xml:space="preserve"> No longer is Facebook </w:t>
        </w:r>
      </w:ins>
      <w:ins w:id="29" w:author="David Moore" w:date="2011-11-25T20:14:00Z">
        <w:r w:rsidR="00E00FEA">
          <w:t>strictly the</w:t>
        </w:r>
      </w:ins>
      <w:ins w:id="30" w:author="David Moore" w:date="2011-11-25T20:13:00Z">
        <w:r w:rsidR="00E00FEA">
          <w:t xml:space="preserve"> </w:t>
        </w:r>
      </w:ins>
      <w:ins w:id="31" w:author="David Moore" w:date="2011-11-26T01:28:00Z">
        <w:r w:rsidR="00986567">
          <w:t>SNS</w:t>
        </w:r>
      </w:ins>
      <w:ins w:id="32" w:author="David Moore" w:date="2011-11-25T20:13:00Z">
        <w:r w:rsidR="00E00FEA">
          <w:t xml:space="preserve"> born out of the university culture. One must question whether </w:t>
        </w:r>
      </w:ins>
      <w:ins w:id="33" w:author="David Moore" w:date="2011-11-26T01:29:00Z">
        <w:r w:rsidR="00986567">
          <w:t xml:space="preserve">the use of </w:t>
        </w:r>
      </w:ins>
      <w:ins w:id="34" w:author="David Moore" w:date="2011-11-25T20:13:00Z">
        <w:r w:rsidR="00E00FEA">
          <w:t>Facebook</w:t>
        </w:r>
      </w:ins>
      <w:ins w:id="35" w:author="David Moore" w:date="2011-11-26T01:28:00Z">
        <w:r w:rsidR="00986567">
          <w:t xml:space="preserve"> has changed</w:t>
        </w:r>
      </w:ins>
      <w:ins w:id="36" w:author="David Moore" w:date="2011-11-26T01:29:00Z">
        <w:r w:rsidR="00986567">
          <w:t xml:space="preserve"> in more mature user circles. For example, are the digital exchanges</w:t>
        </w:r>
      </w:ins>
      <w:ins w:id="37" w:author="David Moore" w:date="2011-11-25T20:13:00Z">
        <w:r w:rsidR="00E00FEA">
          <w:t xml:space="preserve"> </w:t>
        </w:r>
      </w:ins>
      <w:ins w:id="38" w:author="David Moore" w:date="2011-11-25T20:16:00Z">
        <w:r w:rsidR="00E00FEA">
          <w:t>elevated</w:t>
        </w:r>
      </w:ins>
      <w:ins w:id="39" w:author="David Moore" w:date="2011-11-25T20:15:00Z">
        <w:r w:rsidR="00E00FEA">
          <w:t xml:space="preserve"> </w:t>
        </w:r>
      </w:ins>
      <w:ins w:id="40" w:author="David Moore" w:date="2011-11-25T20:13:00Z">
        <w:r w:rsidR="00E00FEA">
          <w:t xml:space="preserve">intellectual </w:t>
        </w:r>
      </w:ins>
      <w:ins w:id="41" w:author="David Moore" w:date="2011-11-25T20:15:00Z">
        <w:r w:rsidR="00E00FEA">
          <w:t>discussion</w:t>
        </w:r>
      </w:ins>
      <w:ins w:id="42" w:author="David Moore" w:date="2011-11-25T20:13:00Z">
        <w:r w:rsidR="00E00FEA">
          <w:t xml:space="preserve">; or </w:t>
        </w:r>
      </w:ins>
      <w:ins w:id="43" w:author="David Moore" w:date="2011-11-25T20:16:00Z">
        <w:r w:rsidR="00E00FEA">
          <w:t xml:space="preserve">is </w:t>
        </w:r>
      </w:ins>
      <w:ins w:id="44" w:author="David Moore" w:date="2011-11-25T20:13:00Z">
        <w:r w:rsidR="00E00FEA">
          <w:t>the rhetoric from 30 ad 40 year olds</w:t>
        </w:r>
      </w:ins>
      <w:ins w:id="45" w:author="David Moore" w:date="2011-11-25T20:15:00Z">
        <w:r w:rsidR="00E00FEA">
          <w:t xml:space="preserve"> on </w:t>
        </w:r>
      </w:ins>
      <w:ins w:id="46" w:author="David Moore" w:date="2011-11-25T20:16:00Z">
        <w:r w:rsidR="00E00FEA">
          <w:t>the</w:t>
        </w:r>
      </w:ins>
      <w:ins w:id="47" w:author="David Moore" w:date="2011-11-25T20:15:00Z">
        <w:r w:rsidR="00E00FEA">
          <w:t xml:space="preserve"> </w:t>
        </w:r>
      </w:ins>
      <w:ins w:id="48" w:author="David Moore" w:date="2011-11-25T20:16:00Z">
        <w:r w:rsidR="00E00FEA">
          <w:t>platform</w:t>
        </w:r>
      </w:ins>
      <w:ins w:id="49" w:author="David Moore" w:date="2011-11-25T20:13:00Z">
        <w:r w:rsidR="00E00FEA">
          <w:t xml:space="preserve"> </w:t>
        </w:r>
      </w:ins>
      <w:ins w:id="50" w:author="David Moore" w:date="2011-11-26T01:30:00Z">
        <w:r w:rsidR="00986567">
          <w:t>construct an</w:t>
        </w:r>
      </w:ins>
      <w:ins w:id="51" w:author="David Moore" w:date="2011-11-25T20:13:00Z">
        <w:r w:rsidR="00E00FEA">
          <w:t xml:space="preserve"> online persona </w:t>
        </w:r>
      </w:ins>
      <w:ins w:id="52" w:author="David Moore" w:date="2011-11-26T01:30:00Z">
        <w:r w:rsidR="00986567">
          <w:t>comparable to a college student</w:t>
        </w:r>
      </w:ins>
      <w:ins w:id="53" w:author="David Moore" w:date="2011-11-25T20:13:00Z">
        <w:r w:rsidR="00E00FEA">
          <w:t xml:space="preserve">? Certainly, further research </w:t>
        </w:r>
      </w:ins>
      <w:ins w:id="54" w:author="David Moore" w:date="2011-11-26T01:30:00Z">
        <w:r w:rsidR="00986567">
          <w:t>would be very revealing</w:t>
        </w:r>
      </w:ins>
      <w:ins w:id="55" w:author="David Moore" w:date="2011-11-25T20:13:00Z">
        <w:r w:rsidR="00E00FEA">
          <w:t xml:space="preserve">. </w:t>
        </w:r>
      </w:ins>
      <w:ins w:id="56" w:author="David Moore" w:date="2011-11-25T20:17:00Z">
        <w:r w:rsidR="00E00FEA">
          <w:t>But the research done at the college age, begs the question,</w:t>
        </w:r>
      </w:ins>
      <w:ins w:id="57" w:author="David Moore" w:date="2011-11-25T20:13:00Z">
        <w:r w:rsidR="00E00FEA">
          <w:t xml:space="preserve"> has Facebook changed to the culture of an older age group or has a highly educated, older age group been </w:t>
        </w:r>
      </w:ins>
      <w:ins w:id="58" w:author="David Moore" w:date="2011-11-25T20:17:00Z">
        <w:r w:rsidR="00E00FEA">
          <w:t>enraptured</w:t>
        </w:r>
      </w:ins>
      <w:ins w:id="59" w:author="David Moore" w:date="2011-11-25T20:13:00Z">
        <w:r w:rsidR="00E00FEA">
          <w:t xml:space="preserve"> by the </w:t>
        </w:r>
      </w:ins>
      <w:ins w:id="60" w:author="David Moore" w:date="2011-11-25T20:18:00Z">
        <w:r w:rsidR="00E00FEA">
          <w:t>pressure of public SC?</w:t>
        </w:r>
      </w:ins>
    </w:p>
    <w:p w:rsidR="00E457E2" w:rsidRPr="008A0748" w:rsidRDefault="00E216EA" w:rsidP="00FA7D51">
      <w:pPr>
        <w:pStyle w:val="BodyText"/>
        <w:adjustRightInd w:val="0"/>
        <w:snapToGrid w:val="0"/>
        <w:ind w:firstLine="0"/>
        <w:rPr>
          <w:b/>
          <w:bCs/>
          <w:i/>
          <w:iCs/>
        </w:rPr>
      </w:pPr>
      <w:r>
        <w:rPr>
          <w:b/>
          <w:bCs/>
          <w:i/>
          <w:iCs/>
        </w:rPr>
        <w:t>4</w:t>
      </w:r>
      <w:r w:rsidR="007762CB" w:rsidRPr="008A0748">
        <w:rPr>
          <w:b/>
          <w:bCs/>
          <w:i/>
          <w:iCs/>
        </w:rPr>
        <w:t xml:space="preserve">-3. </w:t>
      </w:r>
      <w:r w:rsidR="00BA5030" w:rsidRPr="008A0748">
        <w:rPr>
          <w:b/>
          <w:bCs/>
          <w:i/>
          <w:iCs/>
        </w:rPr>
        <w:t>Implications</w:t>
      </w:r>
      <w:r w:rsidR="00606C4E" w:rsidRPr="008A0748">
        <w:rPr>
          <w:b/>
          <w:bCs/>
          <w:i/>
          <w:iCs/>
        </w:rPr>
        <w:t xml:space="preserve"> </w:t>
      </w:r>
      <w:r w:rsidR="00513D62" w:rsidRPr="008A0748">
        <w:rPr>
          <w:b/>
          <w:bCs/>
          <w:i/>
          <w:iCs/>
        </w:rPr>
        <w:t>and Suggestion for Future Research</w:t>
      </w:r>
    </w:p>
    <w:p w:rsidR="002E0971" w:rsidRPr="008A0748" w:rsidRDefault="002F6482" w:rsidP="00AD553A">
      <w:pPr>
        <w:pStyle w:val="BodyText"/>
        <w:adjustRightInd w:val="0"/>
        <w:snapToGrid w:val="0"/>
      </w:pPr>
      <w:r w:rsidRPr="008A0748">
        <w:t>Despite the aforementioned limitations</w:t>
      </w:r>
      <w:r w:rsidR="00433B5C" w:rsidRPr="008A0748">
        <w:t xml:space="preserve">, </w:t>
      </w:r>
      <w:r w:rsidR="00D95621" w:rsidRPr="008A0748">
        <w:t>th</w:t>
      </w:r>
      <w:r w:rsidR="00873DD8" w:rsidRPr="008A0748">
        <w:t>e pres</w:t>
      </w:r>
      <w:r w:rsidR="00E422C3" w:rsidRPr="008A0748">
        <w:t>ent research presents an intriguing picture on</w:t>
      </w:r>
      <w:r w:rsidR="00873DD8" w:rsidRPr="008A0748">
        <w:t xml:space="preserve"> </w:t>
      </w:r>
      <w:r w:rsidR="00E02629">
        <w:t>the meaning of “friending” in the context of</w:t>
      </w:r>
      <w:r w:rsidR="00D95621" w:rsidRPr="008A0748">
        <w:t xml:space="preserve"> Facebook</w:t>
      </w:r>
      <w:r w:rsidR="00123BA4" w:rsidRPr="008A0748">
        <w:t xml:space="preserve"> </w:t>
      </w:r>
      <w:r w:rsidR="00E02629">
        <w:t xml:space="preserve">use </w:t>
      </w:r>
      <w:r w:rsidR="00123BA4" w:rsidRPr="008A0748">
        <w:t>by identifying key</w:t>
      </w:r>
      <w:r w:rsidR="00324D07" w:rsidRPr="008A0748">
        <w:t xml:space="preserve"> predictors of number of </w:t>
      </w:r>
      <w:r w:rsidR="00EF26A4" w:rsidRPr="008A0748">
        <w:t>Facebook friend</w:t>
      </w:r>
      <w:r w:rsidR="00A10F27" w:rsidRPr="008A0748">
        <w:t>s</w:t>
      </w:r>
      <w:r w:rsidR="00E02629">
        <w:t>, particularly</w:t>
      </w:r>
      <w:r w:rsidR="00123BA4" w:rsidRPr="008A0748">
        <w:t xml:space="preserve"> with </w:t>
      </w:r>
      <w:r w:rsidR="005963FC">
        <w:t xml:space="preserve">an emphasis on </w:t>
      </w:r>
      <w:r w:rsidR="00776E2F" w:rsidRPr="008A0748">
        <w:t xml:space="preserve">Facebook users’ </w:t>
      </w:r>
      <w:r w:rsidR="00E920FF" w:rsidRPr="008A0748">
        <w:t>se</w:t>
      </w:r>
      <w:r w:rsidR="00E920FF" w:rsidRPr="008A0748">
        <w:rPr>
          <w:rFonts w:hint="eastAsia"/>
          <w:lang w:eastAsia="ko-KR"/>
        </w:rPr>
        <w:t>nse of self</w:t>
      </w:r>
      <w:r w:rsidR="00D95621" w:rsidRPr="008A0748">
        <w:t xml:space="preserve">. </w:t>
      </w:r>
      <w:r w:rsidR="00A8027E" w:rsidRPr="008A0748">
        <w:t xml:space="preserve">Past research on </w:t>
      </w:r>
      <w:r w:rsidR="009509C6" w:rsidRPr="008A0748">
        <w:t>Facebook has largely viewed nu</w:t>
      </w:r>
      <w:r w:rsidR="00E93C04" w:rsidRPr="008A0748">
        <w:t xml:space="preserve">mber of </w:t>
      </w:r>
      <w:r w:rsidR="00B8148A" w:rsidRPr="008A0748">
        <w:t>Facebook f</w:t>
      </w:r>
      <w:r w:rsidR="00A10F27" w:rsidRPr="008A0748">
        <w:t>riends</w:t>
      </w:r>
      <w:r w:rsidR="00E93C04" w:rsidRPr="008A0748">
        <w:t xml:space="preserve"> </w:t>
      </w:r>
      <w:r w:rsidR="009509C6" w:rsidRPr="008A0748">
        <w:t>as an element of a composite measure that assesses intensity of Facebook use</w:t>
      </w:r>
      <w:r w:rsidR="00B65B11" w:rsidRPr="008A0748">
        <w:t xml:space="preserve"> </w:t>
      </w:r>
      <w:r w:rsidR="00DB2BA9" w:rsidRPr="008A0748">
        <w:fldChar w:fldCharType="begin">
          <w:fldData xml:space="preserve">PEVuZE5vdGU+PENpdGU+PEF1dGhvcj5FbGxpc29uPC9BdXRob3I+PFllYXI+MjAwNzwvWWVhcj48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</w:fldData>
        </w:fldChar>
      </w:r>
      <w:r w:rsidR="00C26798" w:rsidRPr="008A0748">
        <w:instrText xml:space="preserve"> ADDIN EN.CITE </w:instrText>
      </w:r>
      <w:r w:rsidR="00DB2BA9" w:rsidRPr="008A0748">
        <w:fldChar w:fldCharType="begin">
          <w:fldData xml:space="preserve">PEVuZE5vdGU+PENpdGU+PEF1dGhvcj5FbGxpc29uPC9BdXRob3I+PFllYXI+MjAwNzwvWWVhcj48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</w:fldData>
        </w:fldChar>
      </w:r>
      <w:r w:rsidR="00C26798" w:rsidRPr="008A0748">
        <w:instrText xml:space="preserve"> ADDIN EN.CITE.DATA </w:instrText>
      </w:r>
      <w:r w:rsidR="00DB2BA9" w:rsidRPr="008A0748">
        <w:fldChar w:fldCharType="end"/>
      </w:r>
      <w:r w:rsidR="00DB2BA9" w:rsidRPr="008A0748">
        <w:fldChar w:fldCharType="separate"/>
      </w:r>
      <w:r w:rsidR="00C26798" w:rsidRPr="008A0748">
        <w:rPr>
          <w:noProof/>
        </w:rPr>
        <w:t>(e.g., Ellison et al., 2007; Steinfield et al., 2008; Valenzuela et al., 2009)</w:t>
      </w:r>
      <w:r w:rsidR="00DB2BA9" w:rsidRPr="008A0748">
        <w:fldChar w:fldCharType="end"/>
      </w:r>
      <w:r w:rsidR="00E93C04" w:rsidRPr="008A0748">
        <w:t>,</w:t>
      </w:r>
      <w:r w:rsidR="009509C6" w:rsidRPr="008A0748">
        <w:t xml:space="preserve"> </w:t>
      </w:r>
      <w:r w:rsidR="007E0006" w:rsidRPr="008A0748">
        <w:t xml:space="preserve">or as </w:t>
      </w:r>
      <w:r w:rsidR="009447FB" w:rsidRPr="008A0748">
        <w:t xml:space="preserve">a </w:t>
      </w:r>
      <w:r w:rsidR="00DC2CFB" w:rsidRPr="008A0748">
        <w:t xml:space="preserve">source of social information that shapes </w:t>
      </w:r>
      <w:r w:rsidR="00C62719" w:rsidRPr="008A0748">
        <w:t xml:space="preserve">Facebook </w:t>
      </w:r>
      <w:r w:rsidR="00717922" w:rsidRPr="008A0748">
        <w:t xml:space="preserve">profile viewers’ </w:t>
      </w:r>
      <w:r w:rsidR="00DC2CFB" w:rsidRPr="008A0748">
        <w:t>impression formation</w:t>
      </w:r>
      <w:r w:rsidR="00717922" w:rsidRPr="008A0748">
        <w:t xml:space="preserve"> of profile holders</w:t>
      </w:r>
      <w:r w:rsidR="008A64D1" w:rsidRPr="008A0748">
        <w:t xml:space="preserve"> </w:t>
      </w:r>
      <w:r w:rsidR="00DB2BA9" w:rsidRPr="008A0748">
        <w:fldChar w:fldCharType="begin"/>
      </w:r>
      <w:r w:rsidR="00C26798" w:rsidRPr="008A0748">
        <w:instrText xml:space="preserve"> ADDIN EN.CITE &lt;EndNote&gt;&lt;Cite&gt;&lt;Author&gt;Tong&lt;/Author&gt;&lt;Year&gt;2008&lt;/Year&gt;&lt;RecNum&gt;3&lt;/RecNum&gt;&lt;Prefix&gt;e.g.`, &lt;/Prefix&gt;&lt;DisplayText&gt;(e.g., Kleck et al., 2007; Tong et al., 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Cite&gt;&lt;Author&gt;Kleck&lt;/Author&gt;&lt;Year&gt;2007&lt;/Year&gt;&lt;RecNum&gt;831&lt;/RecNum&gt;&lt;record&gt;&lt;rec-number&gt;831&lt;/rec-number&gt;&lt;foreign-keys&gt;&lt;key app="EN" db-id="da595dvxnpv50vevpe9vws2o2v922wwrf55t"&gt;831&lt;/key&gt;&lt;/foreign-keys&gt;&lt;ref-type name="Conference Paper"&gt;47&lt;/ref-type&gt;&lt;contributors&gt;&lt;authors&gt;&lt;author&gt;Kleck, CA&lt;/author&gt;&lt;author&gt;Reese, CA&lt;/author&gt;&lt;author&gt;Behnken, DZ&lt;/author&gt;&lt;author&gt;Sundar, SS&lt;/author&gt;&lt;/authors&gt;&lt;/contributors&gt;&lt;titles&gt;&lt;title&gt;The company you keep and the image you project: Putting your best face forward in online social networks&lt;/title&gt;&lt;secondary-title&gt;International Communication Association&lt;/secondary-title&gt;&lt;/titles&gt;&lt;dates&gt;&lt;year&gt;2007&lt;/year&gt;&lt;/dates&gt;&lt;pub-location&gt;San Francisco&lt;/pub-location&gt;&lt;urls&gt;&lt;/urls&gt;&lt;/record&gt;&lt;/Cite&gt;&lt;/EndNote&gt;</w:instrText>
      </w:r>
      <w:r w:rsidR="00DB2BA9" w:rsidRPr="008A0748">
        <w:fldChar w:fldCharType="separate"/>
      </w:r>
      <w:r w:rsidR="00C26798" w:rsidRPr="008A0748">
        <w:rPr>
          <w:noProof/>
        </w:rPr>
        <w:t>(e.g., Kleck et al., 2007; Tong et al., 2008)</w:t>
      </w:r>
      <w:r w:rsidR="00DB2BA9" w:rsidRPr="008A0748">
        <w:fldChar w:fldCharType="end"/>
      </w:r>
      <w:r w:rsidR="00717922" w:rsidRPr="008A0748">
        <w:t>.</w:t>
      </w:r>
      <w:r w:rsidR="003D158A" w:rsidRPr="008A0748">
        <w:t xml:space="preserve"> E</w:t>
      </w:r>
      <w:r w:rsidR="00324D07" w:rsidRPr="008A0748">
        <w:t>xtending the e</w:t>
      </w:r>
      <w:r w:rsidR="003D158A" w:rsidRPr="008A0748">
        <w:t>xisting research</w:t>
      </w:r>
      <w:r w:rsidR="001F68AB" w:rsidRPr="008A0748">
        <w:t xml:space="preserve"> on online social connections in the context of Facebook use</w:t>
      </w:r>
      <w:r w:rsidR="00324D07" w:rsidRPr="008A0748">
        <w:t xml:space="preserve">, </w:t>
      </w:r>
      <w:r w:rsidR="003D158A" w:rsidRPr="008A0748">
        <w:t>our study</w:t>
      </w:r>
      <w:r w:rsidR="001F7974" w:rsidRPr="008A0748">
        <w:t xml:space="preserve"> </w:t>
      </w:r>
      <w:r w:rsidR="001015E7" w:rsidRPr="008A0748">
        <w:t xml:space="preserve">provides </w:t>
      </w:r>
      <w:r w:rsidR="00692422" w:rsidRPr="008A0748">
        <w:t xml:space="preserve">important </w:t>
      </w:r>
      <w:r w:rsidR="001015E7" w:rsidRPr="008A0748">
        <w:t>insight into</w:t>
      </w:r>
      <w:r w:rsidR="00F55FB2">
        <w:t xml:space="preserve"> the motives behind the practice of friending on Facebook by demonstrating that </w:t>
      </w:r>
      <w:r w:rsidR="00B85B86" w:rsidRPr="008A0748">
        <w:t>Facebook user</w:t>
      </w:r>
      <w:r w:rsidR="009F07D6">
        <w:t>s who are</w:t>
      </w:r>
      <w:r w:rsidR="00ED1360" w:rsidRPr="008A0748">
        <w:t xml:space="preserve"> </w:t>
      </w:r>
      <w:r w:rsidR="009F07D6">
        <w:t xml:space="preserve">low in self-esteem and/or </w:t>
      </w:r>
      <w:r w:rsidR="00F45D21" w:rsidRPr="008A0748">
        <w:t xml:space="preserve">high in </w:t>
      </w:r>
      <w:r w:rsidR="00A57671" w:rsidRPr="008A0748">
        <w:t>public</w:t>
      </w:r>
      <w:r w:rsidR="00AA2E46" w:rsidRPr="008A0748">
        <w:t xml:space="preserve"> SC</w:t>
      </w:r>
      <w:r w:rsidR="00ED1360" w:rsidRPr="008A0748">
        <w:t xml:space="preserve"> </w:t>
      </w:r>
      <w:r w:rsidR="00705901" w:rsidRPr="008A0748">
        <w:t xml:space="preserve">may </w:t>
      </w:r>
      <w:r w:rsidR="0061362E">
        <w:t>actively</w:t>
      </w:r>
      <w:r w:rsidR="00170ED2">
        <w:t xml:space="preserve"> accumulate Facebook friends</w:t>
      </w:r>
      <w:r w:rsidR="00ED1360" w:rsidRPr="008A0748">
        <w:t>.</w:t>
      </w:r>
      <w:r w:rsidR="00A146CF">
        <w:t xml:space="preserve"> In particular, our finding</w:t>
      </w:r>
      <w:r w:rsidR="003A16C4">
        <w:t>s</w:t>
      </w:r>
      <w:r w:rsidR="002E218C">
        <w:t xml:space="preserve"> </w:t>
      </w:r>
      <w:r w:rsidR="003A16C4">
        <w:t>with respect to</w:t>
      </w:r>
      <w:r w:rsidR="003560CC">
        <w:t xml:space="preserve"> the moderating role of public SC in</w:t>
      </w:r>
      <w:r w:rsidR="00DB742D">
        <w:t xml:space="preserve"> social compensatory friending (i.e., </w:t>
      </w:r>
      <w:r w:rsidR="003560CC">
        <w:t>the</w:t>
      </w:r>
      <w:r w:rsidR="00ED6E6B">
        <w:t xml:space="preserve"> negative association between </w:t>
      </w:r>
      <w:r w:rsidR="002E218C">
        <w:t>self-esteem and number of Facebook friends</w:t>
      </w:r>
      <w:r w:rsidR="002A35FB">
        <w:t xml:space="preserve"> </w:t>
      </w:r>
      <w:r w:rsidR="00D06959">
        <w:t>being</w:t>
      </w:r>
      <w:r w:rsidR="0042274E">
        <w:t xml:space="preserve"> </w:t>
      </w:r>
      <w:r w:rsidR="00C6688D">
        <w:t xml:space="preserve">more </w:t>
      </w:r>
      <w:r w:rsidR="0042274E">
        <w:t>pronounced</w:t>
      </w:r>
      <w:r w:rsidR="00C6688D">
        <w:t xml:space="preserve"> among the high-public-</w:t>
      </w:r>
      <w:r w:rsidR="003560CC">
        <w:t>SC</w:t>
      </w:r>
      <w:r w:rsidR="00C6688D">
        <w:t xml:space="preserve"> than </w:t>
      </w:r>
      <w:r w:rsidR="002843DA">
        <w:t xml:space="preserve">among </w:t>
      </w:r>
      <w:r w:rsidR="00C6688D">
        <w:t>the low-public-SC individuals</w:t>
      </w:r>
      <w:r w:rsidR="00FB6598">
        <w:t>)</w:t>
      </w:r>
      <w:r w:rsidR="003560CC">
        <w:t xml:space="preserve">, </w:t>
      </w:r>
      <w:r w:rsidR="002A35FB">
        <w:t>suggest</w:t>
      </w:r>
      <w:r w:rsidR="00ED6E6B">
        <w:t xml:space="preserve"> that </w:t>
      </w:r>
      <w:r w:rsidR="001143C7">
        <w:t>the motivation</w:t>
      </w:r>
      <w:r w:rsidR="00196265">
        <w:t xml:space="preserve"> to </w:t>
      </w:r>
      <w:r w:rsidR="000720B8" w:rsidRPr="008A0748">
        <w:t xml:space="preserve">“consume” the symbolic meaning </w:t>
      </w:r>
      <w:r w:rsidR="008E6749" w:rsidRPr="008A0748">
        <w:t xml:space="preserve">and sociometric value </w:t>
      </w:r>
      <w:r w:rsidR="00FD32DE" w:rsidRPr="008A0748">
        <w:t xml:space="preserve">derived </w:t>
      </w:r>
      <w:r w:rsidR="00217EF9" w:rsidRPr="008A0748">
        <w:t>of the number of Facebook friends</w:t>
      </w:r>
      <w:r w:rsidR="00AD553A">
        <w:t xml:space="preserve"> may be central to social compensatory friending</w:t>
      </w:r>
      <w:r w:rsidR="0050191A" w:rsidRPr="008A0748">
        <w:t xml:space="preserve">. </w:t>
      </w:r>
    </w:p>
    <w:p w:rsidR="00E451EF" w:rsidRDefault="00227800" w:rsidP="00FD7E79">
      <w:pPr>
        <w:pStyle w:val="BodyText"/>
        <w:adjustRightInd w:val="0"/>
        <w:snapToGrid w:val="0"/>
        <w:rPr>
          <w:ins w:id="61" w:author="David Moore" w:date="2011-11-26T01:46:00Z"/>
        </w:rPr>
      </w:pPr>
      <w:r w:rsidRPr="005F395D">
        <w:t xml:space="preserve">One important question that should be addressed in future research is the </w:t>
      </w:r>
      <w:r w:rsidR="00596976">
        <w:t>social and psychological consequences</w:t>
      </w:r>
      <w:r w:rsidRPr="005F395D">
        <w:t xml:space="preserve"> of social compensatory friending. </w:t>
      </w:r>
      <w:r w:rsidR="00FD4981">
        <w:t>In</w:t>
      </w:r>
      <w:r w:rsidR="00B212D4">
        <w:t xml:space="preserve"> their research on </w:t>
      </w:r>
      <w:r w:rsidR="003073EF">
        <w:t xml:space="preserve">the relationship among </w:t>
      </w:r>
      <w:r w:rsidR="00B212D4">
        <w:t>Facebook use inte</w:t>
      </w:r>
      <w:r w:rsidR="00B71531">
        <w:t xml:space="preserve">nsity, life satisfaction (of which </w:t>
      </w:r>
      <w:r w:rsidR="00B212D4">
        <w:t>measures included self-esteem)</w:t>
      </w:r>
      <w:r w:rsidR="00997185">
        <w:t>,</w:t>
      </w:r>
      <w:r w:rsidR="006946FF">
        <w:t xml:space="preserve"> and social capital,</w:t>
      </w:r>
      <w:r w:rsidR="00997185">
        <w:t xml:space="preserve"> </w:t>
      </w:r>
      <w:r w:rsidR="00FD4981">
        <w:t xml:space="preserve">Ellison et al. </w:t>
      </w:r>
      <w:r w:rsidR="00DB2BA9">
        <w:fldChar w:fldCharType="begin"/>
      </w:r>
      <w:r w:rsidR="00FD4981">
        <w:instrText xml:space="preserve"> ADDIN EN.CITE &lt;EndNote&gt;&lt;Cite ExcludeAuth="1"&gt;&lt;Author&gt;Ellison&lt;/Author&gt;&lt;Year&gt;2007&lt;/Year&gt;&lt;RecNum&gt;277&lt;/RecNum&gt;&lt;DisplayText&gt;(2007)&lt;/DisplayText&gt;&lt;record&gt;&lt;rec-number&gt;277&lt;/rec-number&gt;&lt;foreign-keys&gt;&lt;key app="EN" db-id="da595dvxnpv50vevpe9vws2o2v922wwrf55t"&gt;277&lt;/key&gt;&lt;/foreign-keys&gt;&lt;ref-type name="Journal Article"&gt;17&lt;/ref-type&gt;&lt;contributors&gt;&lt;authors&gt;&lt;author&gt;Ellison, N. B.&lt;/author&gt;&lt;author&gt;Steinfield, C&lt;/author&gt;&lt;author&gt;Lampe, C&lt;/author&gt;&lt;/authors&gt;&lt;/contributors&gt;&lt;titles&gt;&lt;title&gt;The benefits of Facebook &amp;quot; friends&amp;quot;: Social capital and college students&amp;apos;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Communication&lt;/full-title&gt;&lt;/periodical&gt;&lt;pages&gt;1143-1168&lt;/pages&gt;&lt;volume&gt;12&lt;/volume&gt;&lt;number&gt;4&lt;/number&gt;&lt;dates&gt;&lt;year&gt;2007&lt;/year&gt;&lt;/dates&gt;&lt;publisher&gt;Blackwell Publishing Ltd.&lt;/publisher&gt;&lt;urls&gt;&lt;/urls&gt;&lt;/record&gt;&lt;/Cite&gt;&lt;/EndNote&gt;</w:instrText>
      </w:r>
      <w:r w:rsidR="00DB2BA9">
        <w:fldChar w:fldCharType="separate"/>
      </w:r>
      <w:r w:rsidR="00FD4981">
        <w:rPr>
          <w:noProof/>
        </w:rPr>
        <w:t>(2007)</w:t>
      </w:r>
      <w:r w:rsidR="00DB2BA9">
        <w:fldChar w:fldCharType="end"/>
      </w:r>
      <w:r w:rsidR="00FD4981">
        <w:t xml:space="preserve"> and </w:t>
      </w:r>
      <w:r w:rsidR="00FD4981">
        <w:rPr>
          <w:noProof/>
        </w:rPr>
        <w:t>Steinfield</w:t>
      </w:r>
      <w:r w:rsidR="00FD4981">
        <w:t xml:space="preserve"> et al. </w:t>
      </w:r>
      <w:r w:rsidR="00DB2BA9">
        <w:fldChar w:fldCharType="begin"/>
      </w:r>
      <w:r w:rsidR="00FD4981">
        <w:instrText xml:space="preserve"> ADDIN EN.CITE &lt;EndNote&gt;&lt;Cite ExcludeAuth="1"&gt;&lt;Author&gt;Steinfield&lt;/Author&gt;&lt;Year&gt;2008&lt;/Year&gt;&lt;RecNum&gt;278&lt;/RecNum&gt;&lt;DisplayText&gt;(2008)&lt;/DisplayText&gt;&lt;record&gt;&lt;rec-number&gt;278&lt;/rec-number&gt;&lt;foreign-keys&gt;&lt;key app="EN" db-id="da595dvxnpv50vevpe9vws2o2v922wwrf55t"&gt;278&lt;/key&gt;&lt;/foreign-keys&gt;&lt;ref-type name="Journal Article"&gt;17&lt;/ref-type&gt;&lt;contributors&gt;&lt;authors&gt;&lt;author&gt;Steinfield, C.&lt;/author&gt;&lt;author&gt;Ellison, N. B.&lt;/author&gt;&lt;author&gt;Lampe, C.&lt;/author&gt;&lt;/authors&gt;&lt;/contributors&gt;&lt;titles&gt;&lt;title&gt;Social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Psychology&lt;/full-title&gt;&lt;/periodical&gt;&lt;pages&gt;434-445&lt;/pages&gt;&lt;volume&gt;29&lt;/volume&gt;&lt;number&gt;6&lt;/number&gt;&lt;keywords&gt;&lt;keyword&gt;Facebook&lt;/keyword&gt;&lt;keyword&gt;Online social networks&lt;/keyword&gt;&lt;keyword&gt;Social capital&lt;/keyword&gt;&lt;keyword&gt;Social network sites&lt;/keyword&gt;&lt;keyword&gt;Emerging adults&lt;/keyword&gt;&lt;keyword&gt;Self-esteem&lt;/keyword&gt;&lt;keyword&gt;Life satisfaction&lt;/keyword&gt;&lt;keyword&gt;Internet use&lt;/keyword&gt;&lt;keyword&gt;Longitudinal research&lt;/keyword&gt;&lt;/keywords&gt;&lt;dates&gt;&lt;year&gt;2008&lt;/year&gt;&lt;/dates&gt;&lt;isbn&gt;0193-3973&lt;/isbn&gt;&lt;urls&gt;&lt;related-urls&gt;&lt;url&gt;http://www.sciencedirect.com/science/article/B6W52-4T7F69C-1/2/93a26a1f56c0d0c7b3f20df03dfc9e2d&lt;/url&gt;&lt;/related-urls&gt;&lt;/urls&gt;&lt;electronic-resource-num&gt;DOI: 10.1016/j.appdev.2008.07.002&lt;/electronic-resource-num&gt;&lt;access-date&gt;2008/12//&lt;/access-date&gt;&lt;/record&gt;&lt;/Cite&gt;&lt;/EndNote&gt;</w:instrText>
      </w:r>
      <w:r w:rsidR="00DB2BA9">
        <w:fldChar w:fldCharType="separate"/>
      </w:r>
      <w:r w:rsidR="00FD4981">
        <w:rPr>
          <w:noProof/>
        </w:rPr>
        <w:t>(2008)</w:t>
      </w:r>
      <w:r w:rsidR="00DB2BA9">
        <w:fldChar w:fldCharType="end"/>
      </w:r>
      <w:r w:rsidR="003B441D">
        <w:t xml:space="preserve"> demonstrate</w:t>
      </w:r>
      <w:r w:rsidR="00FD4981">
        <w:t xml:space="preserve"> that individuals with low self-esteem </w:t>
      </w:r>
      <w:r w:rsidR="0041758B">
        <w:t xml:space="preserve">tend to </w:t>
      </w:r>
      <w:r w:rsidR="00FD4981">
        <w:t xml:space="preserve">benefit significantly from being </w:t>
      </w:r>
      <w:r w:rsidR="003B441D">
        <w:t xml:space="preserve">“friend-rich” and </w:t>
      </w:r>
      <w:r w:rsidR="00FD4981">
        <w:t xml:space="preserve">Facebook-active </w:t>
      </w:r>
      <w:r w:rsidR="003B441D">
        <w:t>(as indicated by their Facebook use intensity measure)</w:t>
      </w:r>
      <w:r w:rsidR="00EE3B13">
        <w:t>, which allow</w:t>
      </w:r>
      <w:r w:rsidR="003073EF">
        <w:t>s</w:t>
      </w:r>
      <w:r w:rsidR="00EE3B13">
        <w:t xml:space="preserve"> them to </w:t>
      </w:r>
      <w:r w:rsidR="00FD4981">
        <w:t>gaining access t</w:t>
      </w:r>
      <w:r w:rsidR="00385D00">
        <w:t>o</w:t>
      </w:r>
      <w:r w:rsidR="00EE3B13">
        <w:t xml:space="preserve"> bridging social capital</w:t>
      </w:r>
      <w:r w:rsidR="003073EF">
        <w:t xml:space="preserve">, namely, </w:t>
      </w:r>
      <w:r w:rsidR="0041758B">
        <w:t>loose social connections that could provide valuable information and in</w:t>
      </w:r>
      <w:r w:rsidR="005F37DA">
        <w:t>sights</w:t>
      </w:r>
      <w:r w:rsidR="003B441D">
        <w:t xml:space="preserve"> </w:t>
      </w:r>
      <w:r w:rsidR="00DB2BA9">
        <w:fldChar w:fldCharType="begin"/>
      </w:r>
      <w:r w:rsidR="00C87E28">
        <w:instrText xml:space="preserve"> ADDIN EN.CITE &lt;EndNote&gt;&lt;Cite&gt;&lt;Author&gt;Putnam&lt;/Author&gt;&lt;Year&gt;2001&lt;/Year&gt;&lt;RecNum&gt;1039&lt;/RecNum&gt;&lt;DisplayText&gt;(Putnam, 2001)&lt;/DisplayText&gt;&lt;record&gt;&lt;rec-number&gt;1039&lt;/rec-number&gt;&lt;foreign-keys&gt;&lt;key app="EN" db-id="da595dvxnpv50vevpe9vws2o2v922wwrf55t"&gt;1039&lt;/key&gt;&lt;/foreign-keys&gt;&lt;ref-type name="Book"&gt;6&lt;/ref-type&gt;&lt;contributors&gt;&lt;authors&gt;&lt;author&gt;Putnam, R.D.&lt;/author&gt;&lt;/authors&gt;&lt;/contributors&gt;&lt;titles&gt;&lt;title&gt;Bowling alone: The collapse and revival of American community&lt;/title&gt;&lt;/titles&gt;&lt;dates&gt;&lt;year&gt;2001&lt;/year&gt;&lt;/dates&gt;&lt;publisher&gt;Simon &amp;amp; Schuster&lt;/publisher&gt;&lt;isbn&gt;0743203046&lt;/isbn&gt;&lt;urls&gt;&lt;/urls&gt;&lt;/record&gt;&lt;/Cite&gt;&lt;/EndNote&gt;</w:instrText>
      </w:r>
      <w:r w:rsidR="00DB2BA9">
        <w:fldChar w:fldCharType="separate"/>
      </w:r>
      <w:r w:rsidR="00C87E28">
        <w:rPr>
          <w:noProof/>
        </w:rPr>
        <w:t>(Putnam, 2001)</w:t>
      </w:r>
      <w:r w:rsidR="00DB2BA9">
        <w:fldChar w:fldCharType="end"/>
      </w:r>
      <w:r w:rsidR="00C87E28">
        <w:t>.</w:t>
      </w:r>
      <w:r w:rsidR="00FD7E79">
        <w:t xml:space="preserve"> </w:t>
      </w:r>
      <w:r w:rsidR="003B441D">
        <w:t xml:space="preserve">On the other hand, </w:t>
      </w:r>
      <w:r w:rsidR="00AC1FD4" w:rsidRPr="005F395D">
        <w:t>i</w:t>
      </w:r>
      <w:r w:rsidR="00276E68">
        <w:t xml:space="preserve">t should </w:t>
      </w:r>
      <w:r w:rsidR="00982B29" w:rsidRPr="005F395D">
        <w:t xml:space="preserve">be noted </w:t>
      </w:r>
      <w:r w:rsidR="008558C2" w:rsidRPr="005F395D">
        <w:t>that excessive friending</w:t>
      </w:r>
      <w:r w:rsidR="005D47BD">
        <w:t xml:space="preserve"> </w:t>
      </w:r>
      <w:proofErr w:type="gramStart"/>
      <w:r w:rsidR="005D47BD">
        <w:t>may</w:t>
      </w:r>
      <w:proofErr w:type="gramEnd"/>
      <w:r w:rsidR="00276E68">
        <w:t xml:space="preserve"> also be </w:t>
      </w:r>
      <w:r w:rsidR="0001059A" w:rsidRPr="005F395D">
        <w:t>detrimental</w:t>
      </w:r>
      <w:r w:rsidR="007B32A1" w:rsidRPr="005F395D">
        <w:t>.</w:t>
      </w:r>
      <w:r w:rsidR="003264A1" w:rsidRPr="005F395D">
        <w:t xml:space="preserve"> </w:t>
      </w:r>
      <w:r w:rsidR="007540C4" w:rsidRPr="005F395D">
        <w:t xml:space="preserve">For example, </w:t>
      </w:r>
      <w:r w:rsidR="00237E84" w:rsidRPr="005F395D">
        <w:t xml:space="preserve">Tong et al. </w:t>
      </w:r>
      <w:r w:rsidR="00DB2BA9" w:rsidRPr="005F395D">
        <w:fldChar w:fldCharType="begin"/>
      </w:r>
      <w:r w:rsidR="005D7E76" w:rsidRPr="005F395D">
        <w:instrText xml:space="preserve"> ADDIN EN.CITE &lt;EndNote&gt;&lt;Cite ExcludeAuth="1"&gt;&lt;Author&gt;Tong&lt;/Author&gt;&lt;Year&gt;2008&lt;/Year&gt;&lt;RecNum&gt;3&lt;/RecNum&gt;&lt;DisplayText&gt;(2008)&lt;/DisplayText&gt;&lt;record&gt;&lt;rec-number&gt;3&lt;/rec-number&gt;&lt;foreign-keys&gt;&lt;key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5F395D">
        <w:fldChar w:fldCharType="separate"/>
      </w:r>
      <w:r w:rsidR="005D7E76" w:rsidRPr="005F395D">
        <w:rPr>
          <w:noProof/>
        </w:rPr>
        <w:t>(2008)</w:t>
      </w:r>
      <w:r w:rsidR="00DB2BA9" w:rsidRPr="005F395D">
        <w:fldChar w:fldCharType="end"/>
      </w:r>
      <w:r w:rsidR="007B32A1" w:rsidRPr="005F395D">
        <w:t xml:space="preserve"> </w:t>
      </w:r>
      <w:r w:rsidR="005D7E76" w:rsidRPr="005F395D">
        <w:t>de</w:t>
      </w:r>
      <w:r w:rsidR="009224F7" w:rsidRPr="005F395D">
        <w:t xml:space="preserve">monstrated in their experiment that number of </w:t>
      </w:r>
      <w:r w:rsidR="00EF26A4" w:rsidRPr="005F395D">
        <w:t>Facebook friend</w:t>
      </w:r>
      <w:r w:rsidR="00A10F27" w:rsidRPr="005F395D">
        <w:t>s</w:t>
      </w:r>
      <w:r w:rsidR="00561398" w:rsidRPr="005F395D">
        <w:t xml:space="preserve"> can serve as a signal to sociometic popula</w:t>
      </w:r>
      <w:r w:rsidR="003C4059" w:rsidRPr="005F395D">
        <w:t>r</w:t>
      </w:r>
      <w:r w:rsidR="00DC5ED3" w:rsidRPr="005F395D">
        <w:t>ity only up to a certain point; b</w:t>
      </w:r>
      <w:r w:rsidR="00561398" w:rsidRPr="005F395D">
        <w:t xml:space="preserve">eyond the optimal point, “friending reaches a point of incredulity or foolishness” </w:t>
      </w:r>
      <w:r w:rsidR="00DB2BA9" w:rsidRPr="005F395D">
        <w:fldChar w:fldCharType="begin"/>
      </w:r>
      <w:r w:rsidR="00B8323B" w:rsidRPr="005F395D">
        <w:instrText xml:space="preserve"> ADDIN EN.CITE &lt;EndNote&gt;&lt;Cite ExcludeAuth="1"&gt;&lt;Author&gt;Tong&lt;/Author&gt;&lt;Year&gt;2008&lt;/Year&gt;&lt;RecNum&gt;3&lt;/RecNum&gt;&lt;Suffix&gt;`, p. 538&lt;/Suffix&gt;&lt;DisplayText&gt;(2008, p. 538)&lt;/DisplayText&gt;&lt;record&gt;&lt;rec-number&gt;3&lt;/rec-number&gt;&lt;foreign-keys&gt;&lt;key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5F395D">
        <w:fldChar w:fldCharType="separate"/>
      </w:r>
      <w:r w:rsidR="00B8323B" w:rsidRPr="005F395D">
        <w:rPr>
          <w:noProof/>
        </w:rPr>
        <w:t>(2008, p. 538)</w:t>
      </w:r>
      <w:r w:rsidR="00DB2BA9" w:rsidRPr="005F395D">
        <w:fldChar w:fldCharType="end"/>
      </w:r>
      <w:r w:rsidR="001C7C12">
        <w:t xml:space="preserve">. Hence, excessive friending can possibly lead others to form </w:t>
      </w:r>
      <w:r w:rsidR="001C7C12" w:rsidRPr="001C7C12">
        <w:t>negative</w:t>
      </w:r>
      <w:r w:rsidR="00A64E37">
        <w:t xml:space="preserve"> evaluation</w:t>
      </w:r>
      <w:r w:rsidR="001C7C12">
        <w:t xml:space="preserve"> of the f</w:t>
      </w:r>
      <w:r w:rsidR="001C7C12" w:rsidRPr="005F395D">
        <w:t>riend-rich</w:t>
      </w:r>
      <w:r w:rsidR="008753A7">
        <w:t xml:space="preserve"> SNS users.</w:t>
      </w:r>
      <w:ins w:id="62" w:author="David Moore" w:date="2011-11-25T20:21:00Z">
        <w:r w:rsidR="00E00FEA">
          <w:t xml:space="preserve"> </w:t>
        </w:r>
      </w:ins>
    </w:p>
    <w:p w:rsidR="009B2E4F" w:rsidRPr="005F395D" w:rsidDel="00E451EF" w:rsidRDefault="00E00FEA" w:rsidP="00FD7E79">
      <w:pPr>
        <w:pStyle w:val="BodyText"/>
        <w:numPr>
          <w:ins w:id="63" w:author="David Moore" w:date="2011-11-26T01:46:00Z"/>
        </w:numPr>
        <w:adjustRightInd w:val="0"/>
        <w:snapToGrid w:val="0"/>
        <w:rPr>
          <w:del w:id="64" w:author="David Moore" w:date="2011-11-26T01:47:00Z"/>
        </w:rPr>
      </w:pPr>
      <w:ins w:id="65" w:author="David Moore" w:date="2011-11-25T20:21:00Z">
        <w:r>
          <w:t>This becomes especially relevant as users begin to petition Facebook for their privacy protection and as non-</w:t>
        </w:r>
      </w:ins>
      <w:ins w:id="66" w:author="David Moore" w:date="2011-11-25T20:23:00Z">
        <w:r>
          <w:t>technical</w:t>
        </w:r>
      </w:ins>
      <w:ins w:id="67" w:author="David Moore" w:date="2011-11-25T20:21:00Z">
        <w:r>
          <w:t xml:space="preserve"> users learn more and more about </w:t>
        </w:r>
        <w:proofErr w:type="gramStart"/>
        <w:r>
          <w:t>internet</w:t>
        </w:r>
        <w:proofErr w:type="gramEnd"/>
        <w:r>
          <w:t xml:space="preserve"> security, the topic of rapi</w:t>
        </w:r>
        <w:r w:rsidR="00E451EF">
          <w:t>d or careless friending will be a discussion of public focus</w:t>
        </w:r>
        <w:r>
          <w:t xml:space="preserve">. </w:t>
        </w:r>
      </w:ins>
    </w:p>
    <w:p w:rsidR="005F5D16" w:rsidRDefault="00F709B5" w:rsidP="00A85FD9">
      <w:pPr>
        <w:pStyle w:val="BodyText"/>
        <w:numPr>
          <w:ins w:id="68" w:author="David Moore" w:date="2011-11-25T20:26:00Z"/>
        </w:numPr>
        <w:adjustRightInd w:val="0"/>
        <w:snapToGrid w:val="0"/>
        <w:rPr>
          <w:ins w:id="69" w:author="David Moore" w:date="2011-11-25T20:31:00Z"/>
        </w:rPr>
      </w:pPr>
      <w:ins w:id="70" w:author="David Moore" w:date="2011-11-25T20:26:00Z">
        <w:r>
          <w:t xml:space="preserve">This tipping point will be interesting to </w:t>
        </w:r>
      </w:ins>
      <w:ins w:id="71" w:author="David Moore" w:date="2011-11-25T22:17:00Z">
        <w:r w:rsidR="001B1551">
          <w:t>study</w:t>
        </w:r>
      </w:ins>
      <w:ins w:id="72" w:author="David Moore" w:date="2011-11-25T20:26:00Z">
        <w:r>
          <w:t xml:space="preserve"> as Facebook departs from its own interconnected web of </w:t>
        </w:r>
      </w:ins>
      <w:ins w:id="73" w:author="David Moore" w:date="2011-11-25T22:17:00Z">
        <w:r w:rsidR="001B1551">
          <w:t>connections</w:t>
        </w:r>
      </w:ins>
      <w:ins w:id="74" w:author="David Moore" w:date="2011-11-25T20:26:00Z">
        <w:r>
          <w:t xml:space="preserve"> towards a</w:t>
        </w:r>
      </w:ins>
      <w:ins w:id="75" w:author="David Moore" w:date="2011-11-25T20:28:00Z">
        <w:r>
          <w:t xml:space="preserve">n open </w:t>
        </w:r>
      </w:ins>
      <w:ins w:id="76" w:author="David Moore" w:date="2011-11-26T01:47:00Z">
        <w:r w:rsidR="00E451EF">
          <w:t>effort</w:t>
        </w:r>
      </w:ins>
      <w:ins w:id="77" w:author="David Moore" w:date="2011-11-26T01:36:00Z">
        <w:r w:rsidR="00CF079D">
          <w:t xml:space="preserve"> to socialize the web. Facebook now </w:t>
        </w:r>
      </w:ins>
      <w:ins w:id="78" w:author="David Moore" w:date="2011-11-25T20:28:00Z">
        <w:r w:rsidR="00CF079D">
          <w:t>boasts</w:t>
        </w:r>
      </w:ins>
      <w:ins w:id="79" w:author="David Moore" w:date="2011-11-26T01:37:00Z">
        <w:r w:rsidR="00CF079D">
          <w:t xml:space="preserve"> </w:t>
        </w:r>
      </w:ins>
      <w:ins w:id="80" w:author="David Moore" w:date="2011-11-25T20:28:00Z">
        <w:r>
          <w:t>Application Programming Interfaces (API</w:t>
        </w:r>
      </w:ins>
      <w:ins w:id="81" w:author="David Moore" w:date="2011-11-25T20:35:00Z">
        <w:r w:rsidR="00F92ED7">
          <w:t>s</w:t>
        </w:r>
      </w:ins>
      <w:ins w:id="82" w:author="David Moore" w:date="2011-11-25T20:28:00Z">
        <w:r>
          <w:t xml:space="preserve">) allowing developer communities </w:t>
        </w:r>
      </w:ins>
      <w:ins w:id="83" w:author="David Moore" w:date="2011-11-25T20:35:00Z">
        <w:r w:rsidR="00F92ED7">
          <w:t>access to</w:t>
        </w:r>
      </w:ins>
      <w:ins w:id="84" w:author="David Moore" w:date="2011-11-25T20:28:00Z">
        <w:r>
          <w:t xml:space="preserve"> </w:t>
        </w:r>
      </w:ins>
      <w:ins w:id="85" w:author="David Moore" w:date="2011-11-26T01:36:00Z">
        <w:r w:rsidR="00CF079D">
          <w:t>its</w:t>
        </w:r>
      </w:ins>
      <w:ins w:id="86" w:author="David Moore" w:date="2011-11-25T20:29:00Z">
        <w:r>
          <w:t xml:space="preserve"> </w:t>
        </w:r>
      </w:ins>
      <w:ins w:id="87" w:author="David Moore" w:date="2011-11-25T21:34:00Z">
        <w:r w:rsidR="00656021">
          <w:t>immense</w:t>
        </w:r>
      </w:ins>
      <w:ins w:id="88" w:author="David Moore" w:date="2011-11-25T20:29:00Z">
        <w:r>
          <w:t xml:space="preserve"> social graph</w:t>
        </w:r>
      </w:ins>
      <w:ins w:id="89" w:author="David Moore" w:date="2011-11-25T22:17:00Z">
        <w:r w:rsidR="001B1551">
          <w:t xml:space="preserve"> – exposing user information</w:t>
        </w:r>
      </w:ins>
      <w:ins w:id="90" w:author="David Moore" w:date="2011-11-25T20:29:00Z">
        <w:r>
          <w:t>. This power</w:t>
        </w:r>
      </w:ins>
      <w:ins w:id="91" w:author="David Moore" w:date="2011-11-25T23:09:00Z">
        <w:r w:rsidR="005F5D16">
          <w:t xml:space="preserve"> manifests itself</w:t>
        </w:r>
      </w:ins>
      <w:ins w:id="92" w:author="David Moore" w:date="2011-11-25T20:29:00Z">
        <w:r>
          <w:t xml:space="preserve"> to users in website widgets, plug-ins,</w:t>
        </w:r>
      </w:ins>
      <w:ins w:id="93" w:author="David Moore" w:date="2011-11-25T21:33:00Z">
        <w:r w:rsidR="001B1551">
          <w:t xml:space="preserve"> push notifications, </w:t>
        </w:r>
      </w:ins>
      <w:ins w:id="94" w:author="David Moore" w:date="2011-11-25T20:29:00Z">
        <w:r>
          <w:t xml:space="preserve">mobile </w:t>
        </w:r>
      </w:ins>
      <w:ins w:id="95" w:author="David Moore" w:date="2011-11-25T21:33:00Z">
        <w:r w:rsidR="00E451EF">
          <w:t>applications</w:t>
        </w:r>
      </w:ins>
      <w:ins w:id="96" w:author="David Moore" w:date="2011-11-25T20:29:00Z">
        <w:r>
          <w:t xml:space="preserve">, </w:t>
        </w:r>
      </w:ins>
      <w:ins w:id="97" w:author="David Moore" w:date="2011-11-25T20:30:00Z">
        <w:r>
          <w:t xml:space="preserve">“sign on with Facebook” buttons, </w:t>
        </w:r>
      </w:ins>
      <w:ins w:id="98" w:author="David Moore" w:date="2011-11-25T21:33:00Z">
        <w:r w:rsidR="00656021">
          <w:t>and status updates read by th</w:t>
        </w:r>
      </w:ins>
      <w:ins w:id="99" w:author="David Moore" w:date="2011-11-25T21:34:00Z">
        <w:r w:rsidR="00656021">
          <w:t>e</w:t>
        </w:r>
      </w:ins>
      <w:ins w:id="100" w:author="David Moore" w:date="2011-11-25T21:33:00Z">
        <w:r w:rsidR="00656021">
          <w:t xml:space="preserve"> newest Chevy vehicle</w:t>
        </w:r>
      </w:ins>
      <w:ins w:id="101" w:author="David Moore" w:date="2011-11-25T22:01:00Z">
        <w:r w:rsidR="00663B62">
          <w:t xml:space="preserve">. </w:t>
        </w:r>
      </w:ins>
      <w:ins w:id="102" w:author="David Moore" w:date="2011-11-26T01:48:00Z">
        <w:r w:rsidR="00E451EF">
          <w:t xml:space="preserve">Facebook is slowly extending its reach into every part of life. </w:t>
        </w:r>
      </w:ins>
      <w:ins w:id="103" w:author="David Moore" w:date="2011-11-25T20:30:00Z">
        <w:r>
          <w:t xml:space="preserve">Zuckerberg himself says in an interview with Charlie Rose, </w:t>
        </w:r>
      </w:ins>
    </w:p>
    <w:p w:rsidR="005F5D16" w:rsidRDefault="00C851F6" w:rsidP="00CF079D">
      <w:pPr>
        <w:pStyle w:val="BodyText"/>
        <w:numPr>
          <w:ins w:id="104" w:author="David Moore" w:date="2011-11-25T23:10:00Z"/>
        </w:numPr>
        <w:adjustRightInd w:val="0"/>
        <w:snapToGrid w:val="0"/>
        <w:ind w:left="1440" w:right="720" w:firstLine="0"/>
        <w:rPr>
          <w:ins w:id="105" w:author="David Moore" w:date="2011-11-25T23:10:00Z"/>
        </w:rPr>
        <w:pPrChange w:id="106" w:author="David Moore" w:date="2011-11-26T01:38:00Z">
          <w:pPr>
            <w:pStyle w:val="BodyText"/>
            <w:adjustRightInd w:val="0"/>
            <w:snapToGrid w:val="0"/>
            <w:ind w:left="720" w:firstLine="0"/>
          </w:pPr>
        </w:pPrChange>
      </w:pPr>
      <w:ins w:id="107" w:author="David Moore" w:date="2011-11-25T23:11:00Z">
        <w:r>
          <w:t>“</w:t>
        </w:r>
      </w:ins>
      <w:proofErr w:type="gramStart"/>
      <w:ins w:id="108" w:author="David Moore" w:date="2011-11-25T20:31:00Z">
        <w:r w:rsidR="00F709B5" w:rsidRPr="00F709B5">
          <w:t>the</w:t>
        </w:r>
        <w:proofErr w:type="gramEnd"/>
        <w:r w:rsidR="00F709B5" w:rsidRPr="00F709B5">
          <w:t xml:space="preserve"> next five years is about – ok now you are connected to all these people… you have have a better movie watching experience… what news you should read first… all of these t</w:t>
        </w:r>
        <w:r w:rsidR="00F709B5">
          <w:t xml:space="preserve">hings are going to get better. </w:t>
        </w:r>
        <w:r w:rsidR="00F709B5" w:rsidRPr="00F709B5">
          <w:t>I think five years from now, I think people are really going to look back and say ‘Wow, over the last five years all of these products have now gotten better because I’m not doing this stuff a</w:t>
        </w:r>
        <w:r>
          <w:t>lone, I’m doing it with friends</w:t>
        </w:r>
        <w:r w:rsidR="00F709B5" w:rsidRPr="00F709B5">
          <w:t>’”</w:t>
        </w:r>
      </w:ins>
      <w:ins w:id="109" w:author="David Moore" w:date="2011-11-25T20:32:00Z">
        <w:r w:rsidR="00F709B5">
          <w:t xml:space="preserve"> </w:t>
        </w:r>
      </w:ins>
      <w:ins w:id="110" w:author="David Moore" w:date="2011-11-25T23:11:00Z">
        <w:r>
          <w:t>(Macale, 2011).</w:t>
        </w:r>
      </w:ins>
    </w:p>
    <w:p w:rsidR="00F709B5" w:rsidRDefault="00663B62" w:rsidP="005F5D16">
      <w:pPr>
        <w:pStyle w:val="BodyText"/>
        <w:numPr>
          <w:ins w:id="111" w:author="David Moore" w:date="2011-11-25T23:10:00Z"/>
        </w:numPr>
        <w:adjustRightInd w:val="0"/>
        <w:snapToGrid w:val="0"/>
        <w:ind w:firstLine="0"/>
        <w:rPr>
          <w:ins w:id="112" w:author="David Moore" w:date="2011-11-25T20:26:00Z"/>
        </w:rPr>
        <w:pPrChange w:id="113" w:author="David Moore" w:date="2011-11-25T23:10:00Z">
          <w:pPr>
            <w:pStyle w:val="BodyText"/>
            <w:adjustRightInd w:val="0"/>
            <w:snapToGrid w:val="0"/>
          </w:pPr>
        </w:pPrChange>
      </w:pPr>
      <w:ins w:id="114" w:author="David Moore" w:date="2011-11-25T22:01:00Z">
        <w:r>
          <w:t xml:space="preserve">This </w:t>
        </w:r>
      </w:ins>
      <w:ins w:id="115" w:author="David Moore" w:date="2011-11-25T22:14:00Z">
        <w:r w:rsidR="001B1551">
          <w:t xml:space="preserve">growth in </w:t>
        </w:r>
      </w:ins>
      <w:ins w:id="116" w:author="David Moore" w:date="2011-11-25T22:01:00Z">
        <w:r>
          <w:t>functionality, though</w:t>
        </w:r>
      </w:ins>
      <w:ins w:id="117" w:author="David Moore" w:date="2011-11-26T01:39:00Z">
        <w:r w:rsidR="00CF079D">
          <w:t xml:space="preserve"> impressive</w:t>
        </w:r>
      </w:ins>
      <w:ins w:id="118" w:author="David Moore" w:date="2011-11-25T22:01:00Z">
        <w:r>
          <w:t xml:space="preserve">, is </w:t>
        </w:r>
      </w:ins>
      <w:ins w:id="119" w:author="David Moore" w:date="2011-11-25T22:02:00Z">
        <w:r>
          <w:t xml:space="preserve">now </w:t>
        </w:r>
      </w:ins>
      <w:ins w:id="120" w:author="David Moore" w:date="2011-11-25T22:01:00Z">
        <w:r>
          <w:t xml:space="preserve">raising questions. The </w:t>
        </w:r>
        <w:r>
          <w:rPr>
            <w:i/>
          </w:rPr>
          <w:t>Wall Street Journal</w:t>
        </w:r>
        <w:r>
          <w:t xml:space="preserve"> </w:t>
        </w:r>
      </w:ins>
      <w:ins w:id="121" w:author="David Moore" w:date="2011-11-25T22:02:00Z">
        <w:r>
          <w:t>printed a</w:t>
        </w:r>
      </w:ins>
      <w:ins w:id="122" w:author="David Moore" w:date="2011-11-25T22:01:00Z">
        <w:r>
          <w:t xml:space="preserve"> story about how Facebook “misled users about its misuse of their personal information” (Angwin, 2011). </w:t>
        </w:r>
      </w:ins>
      <w:ins w:id="123" w:author="David Moore" w:date="2011-11-25T22:18:00Z">
        <w:r w:rsidR="00322D51">
          <w:t>Hackers have made an impact</w:t>
        </w:r>
      </w:ins>
      <w:ins w:id="124" w:author="David Moore" w:date="2011-11-25T22:14:00Z">
        <w:r w:rsidR="001B1551">
          <w:t xml:space="preserve"> and some are making widespread news attention, </w:t>
        </w:r>
      </w:ins>
      <w:ins w:id="125" w:author="David Moore" w:date="2011-11-25T22:15:00Z">
        <w:r w:rsidR="001B1551">
          <w:t>such as</w:t>
        </w:r>
      </w:ins>
      <w:ins w:id="126" w:author="David Moore" w:date="2011-11-26T01:44:00Z">
        <w:r w:rsidR="00052145">
          <w:t xml:space="preserve"> when</w:t>
        </w:r>
      </w:ins>
      <w:ins w:id="127" w:author="David Moore" w:date="2011-11-25T22:14:00Z">
        <w:r w:rsidR="001B1551">
          <w:t xml:space="preserve"> French President Nicolas Sarkozy</w:t>
        </w:r>
      </w:ins>
      <w:ins w:id="128" w:author="David Moore" w:date="2011-11-25T22:18:00Z">
        <w:r w:rsidR="00322D51">
          <w:t xml:space="preserve">’s Facebook profile </w:t>
        </w:r>
      </w:ins>
      <w:ins w:id="129" w:author="David Moore" w:date="2011-11-26T01:44:00Z">
        <w:r w:rsidR="00052145">
          <w:t>was</w:t>
        </w:r>
      </w:ins>
      <w:ins w:id="130" w:author="David Moore" w:date="2011-11-25T22:18:00Z">
        <w:r w:rsidR="00322D51">
          <w:t xml:space="preserve"> hacked</w:t>
        </w:r>
      </w:ins>
      <w:ins w:id="131" w:author="David Moore" w:date="2011-11-25T22:14:00Z">
        <w:r w:rsidR="001B1551">
          <w:t xml:space="preserve"> (Bell, 2012). </w:t>
        </w:r>
      </w:ins>
      <w:ins w:id="132" w:author="David Moore" w:date="2011-11-25T22:15:00Z">
        <w:r w:rsidR="001B1551">
          <w:t>The</w:t>
        </w:r>
      </w:ins>
      <w:ins w:id="133" w:author="David Moore" w:date="2011-11-25T22:02:00Z">
        <w:r>
          <w:t xml:space="preserve"> media and users</w:t>
        </w:r>
      </w:ins>
      <w:ins w:id="134" w:author="David Moore" w:date="2011-11-25T22:03:00Z">
        <w:r>
          <w:t xml:space="preserve"> </w:t>
        </w:r>
      </w:ins>
      <w:ins w:id="135" w:author="David Moore" w:date="2011-11-25T22:01:00Z">
        <w:r>
          <w:t>are taking a second</w:t>
        </w:r>
      </w:ins>
      <w:ins w:id="136" w:author="David Moore" w:date="2011-11-25T22:02:00Z">
        <w:r>
          <w:t xml:space="preserve"> look.</w:t>
        </w:r>
      </w:ins>
      <w:ins w:id="137" w:author="David Moore" w:date="2011-11-25T22:01:00Z">
        <w:r>
          <w:t xml:space="preserve"> </w:t>
        </w:r>
      </w:ins>
      <w:ins w:id="138" w:author="David Moore" w:date="2011-11-25T20:32:00Z">
        <w:r w:rsidR="00F709B5">
          <w:t xml:space="preserve">As this study and others contribute to public knowledge </w:t>
        </w:r>
      </w:ins>
      <w:ins w:id="139" w:author="David Moore" w:date="2011-11-25T22:03:00Z">
        <w:r>
          <w:t>about</w:t>
        </w:r>
      </w:ins>
      <w:ins w:id="140" w:author="David Moore" w:date="2011-11-25T20:32:00Z">
        <w:r w:rsidR="00F709B5">
          <w:t xml:space="preserve"> behavior on the social network, in combination with</w:t>
        </w:r>
      </w:ins>
      <w:ins w:id="141" w:author="David Moore" w:date="2011-11-25T21:54:00Z">
        <w:r w:rsidR="00572509">
          <w:t xml:space="preserve"> wide spread media</w:t>
        </w:r>
      </w:ins>
      <w:ins w:id="142" w:author="David Moore" w:date="2011-11-25T20:32:00Z">
        <w:r w:rsidR="00F709B5">
          <w:t xml:space="preserve"> </w:t>
        </w:r>
      </w:ins>
      <w:ins w:id="143" w:author="David Moore" w:date="2011-11-25T21:51:00Z">
        <w:r w:rsidR="00572509">
          <w:t>concerns</w:t>
        </w:r>
      </w:ins>
      <w:ins w:id="144" w:author="David Moore" w:date="2011-11-25T20:32:00Z">
        <w:r w:rsidR="00F709B5">
          <w:t xml:space="preserve"> of </w:t>
        </w:r>
      </w:ins>
      <w:ins w:id="145" w:author="David Moore" w:date="2011-11-25T20:33:00Z">
        <w:r w:rsidR="00F709B5">
          <w:t>privacy</w:t>
        </w:r>
      </w:ins>
      <w:ins w:id="146" w:author="David Moore" w:date="2011-11-25T21:56:00Z">
        <w:r w:rsidR="00572509">
          <w:t xml:space="preserve"> (Carmody, 2011)</w:t>
        </w:r>
      </w:ins>
      <w:ins w:id="147" w:author="David Moore" w:date="2011-11-25T20:33:00Z">
        <w:r w:rsidR="00F709B5">
          <w:t>, users</w:t>
        </w:r>
      </w:ins>
      <w:ins w:id="148" w:author="David Moore" w:date="2011-11-25T22:24:00Z">
        <w:r w:rsidR="00322D51">
          <w:t xml:space="preserve"> may</w:t>
        </w:r>
      </w:ins>
      <w:ins w:id="149" w:author="David Moore" w:date="2011-11-25T20:33:00Z">
        <w:r w:rsidR="00F709B5">
          <w:t xml:space="preserve"> begin to </w:t>
        </w:r>
      </w:ins>
      <w:ins w:id="150" w:author="David Moore" w:date="2011-11-25T22:24:00Z">
        <w:r w:rsidR="00322D51">
          <w:t>encourage</w:t>
        </w:r>
      </w:ins>
      <w:ins w:id="151" w:author="David Moore" w:date="2011-11-25T21:57:00Z">
        <w:r w:rsidR="00322D51">
          <w:t xml:space="preserve"> </w:t>
        </w:r>
      </w:ins>
      <w:ins w:id="152" w:author="David Moore" w:date="2011-11-25T22:21:00Z">
        <w:r w:rsidR="00322D51">
          <w:t>their</w:t>
        </w:r>
      </w:ins>
      <w:ins w:id="153" w:author="David Moore" w:date="2011-11-25T21:57:00Z">
        <w:r w:rsidR="00322D51">
          <w:t xml:space="preserve"> </w:t>
        </w:r>
      </w:ins>
      <w:ins w:id="154" w:author="David Moore" w:date="2011-11-25T22:21:00Z">
        <w:r w:rsidR="00322D51">
          <w:t>friend-rich friends</w:t>
        </w:r>
      </w:ins>
      <w:ins w:id="155" w:author="David Moore" w:date="2011-11-25T22:24:00Z">
        <w:r w:rsidR="00322D51">
          <w:t xml:space="preserve"> </w:t>
        </w:r>
      </w:ins>
      <w:proofErr w:type="gramStart"/>
      <w:ins w:id="156" w:author="David Moore" w:date="2011-11-26T01:49:00Z">
        <w:r w:rsidR="00E451EF">
          <w:t xml:space="preserve">to </w:t>
        </w:r>
      </w:ins>
      <w:ins w:id="157" w:author="David Moore" w:date="2011-11-26T01:40:00Z">
        <w:r w:rsidR="00CF079D">
          <w:t xml:space="preserve"> avoid</w:t>
        </w:r>
        <w:proofErr w:type="gramEnd"/>
        <w:r w:rsidR="00CF079D">
          <w:t xml:space="preserve"> </w:t>
        </w:r>
      </w:ins>
      <w:ins w:id="158" w:author="David Moore" w:date="2011-11-26T01:41:00Z">
        <w:r w:rsidR="00CF079D">
          <w:t>any unwise</w:t>
        </w:r>
      </w:ins>
      <w:ins w:id="159" w:author="David Moore" w:date="2011-11-26T01:40:00Z">
        <w:r w:rsidR="00CF079D">
          <w:t xml:space="preserve"> behavior</w:t>
        </w:r>
      </w:ins>
      <w:ins w:id="160" w:author="David Moore" w:date="2011-11-26T01:41:00Z">
        <w:r w:rsidR="00CF079D">
          <w:t>.</w:t>
        </w:r>
        <w:r w:rsidR="00052145">
          <w:t xml:space="preserve"> This will likely move to </w:t>
        </w:r>
      </w:ins>
      <w:ins w:id="161" w:author="David Moore" w:date="2011-11-25T22:24:00Z">
        <w:r w:rsidR="00322D51">
          <w:t xml:space="preserve">the point of </w:t>
        </w:r>
      </w:ins>
      <w:ins w:id="162" w:author="David Moore" w:date="2011-11-25T20:33:00Z">
        <w:r w:rsidR="00322D51">
          <w:t xml:space="preserve">pruning </w:t>
        </w:r>
        <w:r w:rsidR="00F709B5">
          <w:t>their friend connections t</w:t>
        </w:r>
        <w:r w:rsidR="004B5192">
          <w:t>o the optimal point (</w:t>
        </w:r>
      </w:ins>
      <w:ins w:id="163" w:author="David Moore" w:date="2011-11-25T20:34:00Z">
        <w:r w:rsidR="004B5192" w:rsidRPr="005F395D">
          <w:t>Tong et al.</w:t>
        </w:r>
        <w:r w:rsidR="004B5192">
          <w:t>,</w:t>
        </w:r>
        <w:r w:rsidR="004B5192" w:rsidRPr="005F395D">
          <w:t xml:space="preserve"> </w:t>
        </w:r>
        <w:r w:rsidR="004B5192" w:rsidRPr="005F395D">
          <w:fldChar w:fldCharType="begin"/>
        </w:r>
        <w:r w:rsidR="004B5192" w:rsidRPr="005F395D">
          <w:instrText xml:space="preserve"> ADDIN EN.CITE &lt;EndNote&gt;&lt;Cite ExcludeAuth="1"&gt;&lt;Author&gt;Tong&lt;/Author&gt;&lt;Year&gt;2008&lt;/Year&gt;&lt;RecNum&gt;3&lt;/RecNum&gt;&lt;DisplayText&gt;(2008)&lt;/DisplayText&gt;&lt;record&gt;&lt;rec-number&gt;3&lt;/rec-number&gt;&lt;foreign-keys&gt;&lt;key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4B5192" w:rsidRPr="005F395D">
          <w:fldChar w:fldCharType="separate"/>
        </w:r>
        <w:r w:rsidR="004B5192" w:rsidRPr="005F395D">
          <w:rPr>
            <w:noProof/>
          </w:rPr>
          <w:t>2008)</w:t>
        </w:r>
        <w:r w:rsidR="004B5192" w:rsidRPr="005F395D">
          <w:fldChar w:fldCharType="end"/>
        </w:r>
        <w:r w:rsidR="004B5192">
          <w:t>.</w:t>
        </w:r>
      </w:ins>
      <w:ins w:id="164" w:author="David Moore" w:date="2011-11-25T22:25:00Z">
        <w:r w:rsidR="00322D51">
          <w:t xml:space="preserve"> It has already begun. </w:t>
        </w:r>
      </w:ins>
      <w:ins w:id="165" w:author="David Moore" w:date="2011-11-25T22:26:00Z">
        <w:r w:rsidR="00322D51">
          <w:t>ABC’s Jimmy Kimmel has dubbed Nov. 17</w:t>
        </w:r>
        <w:r w:rsidR="00322D51" w:rsidRPr="00322D51">
          <w:rPr>
            <w:vertAlign w:val="superscript"/>
            <w:rPrChange w:id="166" w:author="David Moore" w:date="2011-11-25T22:26:00Z">
              <w:rPr/>
            </w:rPrChange>
          </w:rPr>
          <w:t>th</w:t>
        </w:r>
        <w:r w:rsidR="00322D51">
          <w:t xml:space="preserve"> as “National Unfriend Day</w:t>
        </w:r>
      </w:ins>
      <w:ins w:id="167" w:author="David Moore" w:date="2011-11-26T01:53:00Z">
        <w:r w:rsidR="00A817E4">
          <w:t>”</w:t>
        </w:r>
        <w:r w:rsidR="00A817E4">
          <w:t xml:space="preserve"> (Bissram, 2011). </w:t>
        </w:r>
      </w:ins>
      <w:ins w:id="168" w:author="David Moore" w:date="2011-11-26T01:42:00Z">
        <w:r w:rsidR="00052145">
          <w:t xml:space="preserve">Encouraging users </w:t>
        </w:r>
        <w:r w:rsidR="00A817E4">
          <w:t>of Facebook to trim off connections</w:t>
        </w:r>
        <w:r w:rsidR="00052145">
          <w:t xml:space="preserve"> </w:t>
        </w:r>
        <w:r w:rsidR="00A817E4">
          <w:t>with people they truthfully do no</w:t>
        </w:r>
        <w:r w:rsidR="00052145">
          <w:t>t know.</w:t>
        </w:r>
      </w:ins>
      <w:ins w:id="169" w:author="David Moore" w:date="2011-11-25T22:19:00Z">
        <w:r w:rsidR="00322D51">
          <w:t xml:space="preserve"> S</w:t>
        </w:r>
        <w:r w:rsidR="00322D51" w:rsidRPr="005F395D">
          <w:t>ocial compensatory friending</w:t>
        </w:r>
        <w:r w:rsidR="0068672A">
          <w:t xml:space="preserve"> may drastically change</w:t>
        </w:r>
      </w:ins>
      <w:ins w:id="170" w:author="David Moore" w:date="2011-11-26T01:43:00Z">
        <w:r w:rsidR="00052145">
          <w:t xml:space="preserve"> </w:t>
        </w:r>
      </w:ins>
      <w:ins w:id="171" w:author="David Moore" w:date="2011-11-25T22:19:00Z">
        <w:r w:rsidR="0068672A">
          <w:t xml:space="preserve">for </w:t>
        </w:r>
      </w:ins>
      <w:ins w:id="172" w:author="David Moore" w:date="2011-11-25T22:28:00Z">
        <w:r w:rsidR="00052145">
          <w:t>the good, for users</w:t>
        </w:r>
      </w:ins>
      <w:ins w:id="173" w:author="David Moore" w:date="2011-11-26T01:43:00Z">
        <w:r w:rsidR="00052145">
          <w:t>’</w:t>
        </w:r>
      </w:ins>
      <w:ins w:id="174" w:author="David Moore" w:date="2011-11-25T22:28:00Z">
        <w:r w:rsidR="00052145">
          <w:t xml:space="preserve"> </w:t>
        </w:r>
      </w:ins>
      <w:ins w:id="175" w:author="David Moore" w:date="2011-11-26T01:45:00Z">
        <w:r w:rsidR="00E451EF">
          <w:t xml:space="preserve">privacy and </w:t>
        </w:r>
      </w:ins>
      <w:ins w:id="176" w:author="David Moore" w:date="2011-11-25T22:28:00Z">
        <w:r w:rsidR="00052145">
          <w:t>safety.</w:t>
        </w:r>
      </w:ins>
    </w:p>
    <w:p w:rsidR="00F6626C" w:rsidRPr="007629A7" w:rsidRDefault="00635827" w:rsidP="00865DF5">
      <w:pPr>
        <w:pStyle w:val="BodyText"/>
        <w:adjustRightInd w:val="0"/>
        <w:snapToGrid w:val="0"/>
      </w:pPr>
      <w:r w:rsidRPr="005F395D">
        <w:t>E</w:t>
      </w:r>
      <w:r w:rsidR="00C72062" w:rsidRPr="005F395D">
        <w:t>xcessive</w:t>
      </w:r>
      <w:r w:rsidR="00C07F45" w:rsidRPr="005F395D">
        <w:t xml:space="preserve"> </w:t>
      </w:r>
      <w:r w:rsidR="00CE1387" w:rsidRPr="005F395D">
        <w:t>friending may not</w:t>
      </w:r>
      <w:r w:rsidRPr="005F395D">
        <w:t xml:space="preserve"> only have detrimental effects on </w:t>
      </w:r>
      <w:r w:rsidR="00C206B0" w:rsidRPr="005F395D">
        <w:t>h</w:t>
      </w:r>
      <w:r w:rsidR="00D567A1">
        <w:t xml:space="preserve">ow </w:t>
      </w:r>
      <w:r w:rsidR="001B4230" w:rsidRPr="005F395D">
        <w:t>the friend-rich</w:t>
      </w:r>
      <w:r w:rsidR="00D567A1">
        <w:t xml:space="preserve"> individuals are </w:t>
      </w:r>
      <w:r w:rsidR="00E10DD7">
        <w:t>perceived</w:t>
      </w:r>
      <w:ins w:id="177" w:author="David Moore" w:date="2011-11-25T22:28:00Z">
        <w:r w:rsidR="00E45C86">
          <w:t xml:space="preserve"> or how they perceive themselves</w:t>
        </w:r>
      </w:ins>
      <w:r w:rsidR="00833CC1">
        <w:t>;</w:t>
      </w:r>
      <w:r w:rsidR="00EF6C95" w:rsidRPr="005F395D">
        <w:t xml:space="preserve"> </w:t>
      </w:r>
      <w:r w:rsidR="00CB0750" w:rsidRPr="005F395D">
        <w:t>it may also have negati</w:t>
      </w:r>
      <w:r w:rsidR="00C206B0" w:rsidRPr="005F395D">
        <w:t xml:space="preserve">ve effects on </w:t>
      </w:r>
      <w:r w:rsidR="00D567A1">
        <w:t>the</w:t>
      </w:r>
      <w:r w:rsidR="00370128">
        <w:t>ir</w:t>
      </w:r>
      <w:r w:rsidR="00C14DF3" w:rsidRPr="005F395D">
        <w:t xml:space="preserve"> </w:t>
      </w:r>
      <w:r w:rsidR="00C206B0" w:rsidRPr="005F395D">
        <w:t xml:space="preserve">subjective well-being. </w:t>
      </w:r>
      <w:r w:rsidR="00833CC1">
        <w:t>For instance, t</w:t>
      </w:r>
      <w:r w:rsidR="00851115" w:rsidRPr="005F395D">
        <w:t>he “sociometric overload</w:t>
      </w:r>
      <w:r w:rsidR="001E617D" w:rsidRPr="005F395D">
        <w:t>”</w:t>
      </w:r>
      <w:r w:rsidR="007149CB" w:rsidRPr="005F395D">
        <w:t xml:space="preserve"> </w:t>
      </w:r>
      <w:r w:rsidR="00DB2BA9" w:rsidRPr="005F395D">
        <w:fldChar w:fldCharType="begin"/>
      </w:r>
      <w:r w:rsidR="00492090" w:rsidRPr="005F395D">
        <w:instrText xml:space="preserve"> ADDIN EN.CITE &lt;EndNote&gt;&lt;Cite ExcludeAuth="1"&gt;&lt;Author&gt;Tong&lt;/Author&gt;&lt;Year&gt;2008&lt;/Year&gt;&lt;RecNum&gt;3&lt;/RecNum&gt;&lt;DisplayText&gt;(2008)&lt;/DisplayText&gt;&lt;record&gt;&lt;rec-number&gt;3&lt;/rec-number&gt;&lt;foreign-keys&gt;&lt;key app="EN" db-id="da595dvxnpv50vevpe9vws2o2v922wwrf55t"&gt;3&lt;/key&gt;&lt;/foreign-keys&gt;&lt;ref-type name="Journal Article"&gt;17&lt;/ref-type&gt;&lt;contributors&gt;&lt;authors&gt;&lt;author&gt;Tong, S. T.&lt;/author&gt;&lt;author&gt;Van Der Heide, B. &lt;/author&gt;&lt;author&gt;Langwell, L.&lt;/author&gt;&lt;author&gt;Walther, J. B.&lt;/author&gt;&lt;/authors&gt;&lt;/contributors&gt;&lt;titles&gt;&lt;title&gt;Too much of a good thing? The relationship between number of friends and interpersonal impressions on Facebook&lt;/title&gt;&lt;secondary-title&gt;Journal of Computer-Mediated Communication&lt;/secondary-title&gt;&lt;/titles&gt;&lt;periodical&gt;&lt;full-title&gt;Journal of Computer-Mediated Communication&lt;/full-title&gt;&lt;/periodical&gt;&lt;pages&gt;531-549&lt;/pages&gt;&lt;volume&gt;13&lt;/volume&gt;&lt;dates&gt;&lt;year&gt;2008&lt;/year&gt;&lt;/dates&gt;&lt;urls&gt;&lt;/urls&gt;&lt;/record&gt;&lt;/Cite&gt;&lt;/EndNote&gt;</w:instrText>
      </w:r>
      <w:r w:rsidR="00DB2BA9" w:rsidRPr="005F395D">
        <w:fldChar w:fldCharType="separate"/>
      </w:r>
      <w:r w:rsidR="00492090" w:rsidRPr="005F395D">
        <w:rPr>
          <w:noProof/>
        </w:rPr>
        <w:t>(2008)</w:t>
      </w:r>
      <w:r w:rsidR="00DB2BA9" w:rsidRPr="005F395D">
        <w:fldChar w:fldCharType="end"/>
      </w:r>
      <w:r w:rsidR="007149CB" w:rsidRPr="005F395D">
        <w:t xml:space="preserve"> </w:t>
      </w:r>
      <w:r w:rsidR="00833CC1">
        <w:t>could</w:t>
      </w:r>
      <w:r w:rsidR="002B42A4" w:rsidRPr="005F395D">
        <w:t xml:space="preserve"> </w:t>
      </w:r>
      <w:r w:rsidR="006C63DA" w:rsidRPr="005F395D">
        <w:t>burden</w:t>
      </w:r>
      <w:r w:rsidR="007C41E3" w:rsidRPr="005F395D">
        <w:t xml:space="preserve"> </w:t>
      </w:r>
      <w:r w:rsidR="00534D1D" w:rsidRPr="005F395D">
        <w:t xml:space="preserve">the </w:t>
      </w:r>
      <w:r w:rsidR="002B42A4" w:rsidRPr="005F395D">
        <w:t xml:space="preserve">friend-rich </w:t>
      </w:r>
      <w:r w:rsidR="005F54F2" w:rsidRPr="005F395D">
        <w:t>Facebook users psychologically.</w:t>
      </w:r>
      <w:r w:rsidR="00C96E4B">
        <w:t xml:space="preserve"> </w:t>
      </w:r>
      <w:r w:rsidR="005F54F2" w:rsidRPr="005F395D">
        <w:t>H</w:t>
      </w:r>
      <w:r w:rsidR="00C676D1" w:rsidRPr="005F395D">
        <w:t xml:space="preserve">aving </w:t>
      </w:r>
      <w:r w:rsidR="00D74856" w:rsidRPr="005F395D">
        <w:t>a</w:t>
      </w:r>
      <w:r w:rsidR="00982131" w:rsidRPr="005F395D">
        <w:t>n excessively</w:t>
      </w:r>
      <w:r w:rsidR="00C676D1" w:rsidRPr="005F395D">
        <w:t xml:space="preserve"> large f</w:t>
      </w:r>
      <w:r w:rsidR="00D74856" w:rsidRPr="005F395D">
        <w:t>riend network is equivalent to having a</w:t>
      </w:r>
      <w:r w:rsidR="00982131" w:rsidRPr="005F395D">
        <w:t>n excessively</w:t>
      </w:r>
      <w:r w:rsidR="00D74856" w:rsidRPr="005F395D">
        <w:t xml:space="preserve"> large “audience”</w:t>
      </w:r>
      <w:r w:rsidR="00FD7E79">
        <w:t xml:space="preserve"> in the SNS</w:t>
      </w:r>
      <w:r w:rsidR="00461311" w:rsidRPr="005F395D">
        <w:t xml:space="preserve"> realm</w:t>
      </w:r>
      <w:r w:rsidR="00005F49" w:rsidRPr="005F395D">
        <w:t xml:space="preserve"> </w:t>
      </w:r>
      <w:r w:rsidR="00DB2BA9" w:rsidRPr="005F395D">
        <w:fldChar w:fldCharType="begin"/>
      </w:r>
      <w:r w:rsidR="00315513" w:rsidRPr="005F395D">
        <w:instrText xml:space="preserve"> ADDIN EN.CITE &lt;EndNote&gt;&lt;Cite&gt;&lt;Author&gt;Krämer&lt;/Author&gt;&lt;Year&gt;2008&lt;/Year&gt;&lt;RecNum&gt;826&lt;/RecNum&gt;&lt;DisplayText&gt;(Krämer &amp;amp; Winter, 2008)&lt;/DisplayText&gt;&lt;record&gt;&lt;rec-number&gt;826&lt;/rec-number&gt;&lt;foreign-keys&gt;&lt;key app="EN" db-id="da595dvxnpv50vevpe9vws2o2v922wwrf55t"&gt;826&lt;/key&gt;&lt;/foreign-keys&gt;&lt;ref-type name="Journal Article"&gt;17&lt;/ref-type&gt;&lt;contributors&gt;&lt;authors&gt;&lt;author&gt;Krämer, N.C.&lt;/author&gt;&lt;author&gt;Winter, S.&lt;/author&gt;&lt;/authors&gt;&lt;/contributors&gt;&lt;titles&gt;&lt;title&gt;Impression management 2.0: The relationship of self-esteem, extraversion, self-efficacy, and self-presentation within social networking sites&lt;/title&gt;&lt;secondary-title&gt;Journal of Media Psychology: Theories, Methods, and Applications&lt;/secondary-title&gt;&lt;/titles&gt;&lt;periodical&gt;&lt;full-title&gt;Journal of Media Psychology: Theories, Methods, and Applications&lt;/full-title&gt;&lt;/periodical&gt;&lt;pages&gt;106-116&lt;/pages&gt;&lt;volume&gt;20&lt;/volume&gt;&lt;number&gt;3&lt;/number&gt;&lt;dates&gt;&lt;year&gt;2008&lt;/year&gt;&lt;/dates&gt;&lt;publisher&gt;Hogrefe &amp;amp; Huber&lt;/publisher&gt;&lt;isbn&gt;1864-1105&lt;/isbn&gt;&lt;urls&gt;&lt;/urls&gt;&lt;/record&gt;&lt;/Cite&gt;&lt;/EndNote&gt;</w:instrText>
      </w:r>
      <w:r w:rsidR="00DB2BA9" w:rsidRPr="005F395D">
        <w:fldChar w:fldCharType="separate"/>
      </w:r>
      <w:r w:rsidR="00315513" w:rsidRPr="005F395D">
        <w:rPr>
          <w:noProof/>
        </w:rPr>
        <w:t>(Krämer &amp; Winter, 2008)</w:t>
      </w:r>
      <w:r w:rsidR="00DB2BA9" w:rsidRPr="005F395D">
        <w:fldChar w:fldCharType="end"/>
      </w:r>
      <w:r w:rsidR="005F54F2" w:rsidRPr="005F395D">
        <w:t>; hence,</w:t>
      </w:r>
      <w:r w:rsidR="00D73C6F" w:rsidRPr="005F395D">
        <w:t xml:space="preserve"> </w:t>
      </w:r>
      <w:r w:rsidR="00C676D1" w:rsidRPr="005F395D">
        <w:t xml:space="preserve">the condition of sociometric overload </w:t>
      </w:r>
      <w:r w:rsidR="00982131" w:rsidRPr="005F395D">
        <w:t>may</w:t>
      </w:r>
      <w:r w:rsidR="005F54F2" w:rsidRPr="005F395D">
        <w:t xml:space="preserve"> place the friend-rich Facebook users under a constant stress of being “exposed” to </w:t>
      </w:r>
      <w:r w:rsidR="00982131" w:rsidRPr="005F395D">
        <w:t>a large audience</w:t>
      </w:r>
      <w:r w:rsidR="00AF6E58" w:rsidRPr="005F395D">
        <w:t>.</w:t>
      </w:r>
      <w:r w:rsidR="005F54F2" w:rsidRPr="005F395D">
        <w:t xml:space="preserve"> Particularly for those who engage in social compensatory friending</w:t>
      </w:r>
      <w:r w:rsidR="00F341D2" w:rsidRPr="005F395D">
        <w:t xml:space="preserve"> </w:t>
      </w:r>
      <w:r w:rsidR="00FD7E79">
        <w:t xml:space="preserve">primarily </w:t>
      </w:r>
      <w:r w:rsidR="00F341D2" w:rsidRPr="005F395D">
        <w:t>in pursuit of self-esteem</w:t>
      </w:r>
      <w:r w:rsidR="00C70B01" w:rsidRPr="005F395D">
        <w:t xml:space="preserve"> and</w:t>
      </w:r>
      <w:r w:rsidR="00C70B01" w:rsidRPr="001C7B75">
        <w:rPr>
          <w:color w:val="333399"/>
        </w:rPr>
        <w:t xml:space="preserve"> </w:t>
      </w:r>
      <w:r w:rsidR="00C70B01" w:rsidRPr="00977873">
        <w:t>positive self-image</w:t>
      </w:r>
      <w:r w:rsidR="00C71898">
        <w:t>, such</w:t>
      </w:r>
      <w:r w:rsidR="005F54F2" w:rsidRPr="00977873">
        <w:t xml:space="preserve"> sociometric overload </w:t>
      </w:r>
      <w:r w:rsidR="00F341D2" w:rsidRPr="00977873">
        <w:t xml:space="preserve">may increase self-presentational concerns, only to </w:t>
      </w:r>
      <w:r w:rsidR="00C70B01" w:rsidRPr="00977873">
        <w:t xml:space="preserve">incur </w:t>
      </w:r>
      <w:r w:rsidR="00980FF7" w:rsidRPr="00977873">
        <w:t>various psychological costs, including, but not limited to, costs to autonomy, relationships, and self-regulation</w:t>
      </w:r>
      <w:r w:rsidR="00AF6E58" w:rsidRPr="00977873">
        <w:t xml:space="preserve"> </w:t>
      </w:r>
      <w:r w:rsidR="00DB2BA9" w:rsidRPr="00977873">
        <w:fldChar w:fldCharType="begin"/>
      </w:r>
      <w:r w:rsidR="00980FF7" w:rsidRPr="00977873">
        <w:instrText xml:space="preserve"> ADDIN EN.CITE &lt;EndNote&gt;&lt;Cite&gt;&lt;Author&gt;Crocker&lt;/Author&gt;&lt;Year&gt;2004&lt;/Year&gt;&lt;RecNum&gt;941&lt;/RecNum&gt;&lt;DisplayText&gt;(Crocker &amp;amp; Park, 2004)&lt;/DisplayText&gt;&lt;record&gt;&lt;rec-number&gt;941&lt;/rec-number&gt;&lt;foreign-keys&gt;&lt;key app="EN" db-id="da595dvxnpv50vevpe9vws2o2v922wwrf55t"&gt;941&lt;/key&gt;&lt;/foreign-keys&gt;&lt;ref-type name="Journal Article"&gt;17&lt;/ref-type&gt;&lt;contributors&gt;&lt;authors&gt;&lt;author&gt;Crocker, J.&lt;/author&gt;&lt;author&gt;Park, L.E.&lt;/author&gt;&lt;/authors&gt;&lt;/contributors&gt;&lt;titles&gt;&lt;title&gt;The costly pursuit of self-esteem&lt;/title&gt;&lt;secondary-title&gt;Psychological Bulletin&lt;/secondary-title&gt;&lt;/titles&gt;&lt;periodical&gt;&lt;full-title&gt;Psychological Bulletin&lt;/full-title&gt;&lt;/periodical&gt;&lt;pages&gt;392-414&lt;/pages&gt;&lt;volume&gt;130&lt;/volume&gt;&lt;number&gt;3&lt;/number&gt;&lt;dates&gt;&lt;year&gt;2004&lt;/year&gt;&lt;/dates&gt;&lt;publisher&gt;American Psychological Association&lt;/publisher&gt;&lt;isbn&gt;1939-1455&lt;/isbn&gt;&lt;urls&gt;&lt;/urls&gt;&lt;/record&gt;&lt;/Cite&gt;&lt;/EndNote&gt;</w:instrText>
      </w:r>
      <w:r w:rsidR="00DB2BA9" w:rsidRPr="00977873">
        <w:fldChar w:fldCharType="separate"/>
      </w:r>
      <w:r w:rsidR="00980FF7" w:rsidRPr="00977873">
        <w:rPr>
          <w:noProof/>
        </w:rPr>
        <w:t>(Crocker &amp; Park, 2004)</w:t>
      </w:r>
      <w:r w:rsidR="00DB2BA9" w:rsidRPr="00977873">
        <w:fldChar w:fldCharType="end"/>
      </w:r>
      <w:r w:rsidR="00980FF7" w:rsidRPr="00977873">
        <w:t xml:space="preserve">. </w:t>
      </w:r>
      <w:r w:rsidR="00F97AD7" w:rsidRPr="00977873">
        <w:t xml:space="preserve">The </w:t>
      </w:r>
      <w:r w:rsidR="00AF6E58" w:rsidRPr="00977873">
        <w:t>socio</w:t>
      </w:r>
      <w:r w:rsidR="00F92958" w:rsidRPr="00977873">
        <w:t xml:space="preserve">metric overload could also </w:t>
      </w:r>
      <w:r w:rsidR="007B3792" w:rsidRPr="00977873">
        <w:t>overwhelm</w:t>
      </w:r>
      <w:r w:rsidR="00AF6E58" w:rsidRPr="00977873">
        <w:t xml:space="preserve"> </w:t>
      </w:r>
      <w:r w:rsidR="0056247D" w:rsidRPr="00977873">
        <w:t>the</w:t>
      </w:r>
      <w:r w:rsidR="0056247D" w:rsidRPr="001C7B75">
        <w:rPr>
          <w:color w:val="333399"/>
        </w:rPr>
        <w:t xml:space="preserve"> </w:t>
      </w:r>
      <w:r w:rsidR="0056247D" w:rsidRPr="00977873">
        <w:t xml:space="preserve">friend-rich </w:t>
      </w:r>
      <w:r w:rsidR="007B3792" w:rsidRPr="00977873">
        <w:t>with</w:t>
      </w:r>
      <w:r w:rsidR="00982131" w:rsidRPr="00977873">
        <w:t xml:space="preserve"> loneliness</w:t>
      </w:r>
      <w:r w:rsidR="004445C4" w:rsidRPr="00977873">
        <w:t xml:space="preserve"> </w:t>
      </w:r>
      <w:r w:rsidR="00740A6E">
        <w:t>stem</w:t>
      </w:r>
      <w:r w:rsidR="00D42EC7">
        <w:t>ming</w:t>
      </w:r>
      <w:r w:rsidR="0017093D" w:rsidRPr="00977873">
        <w:t xml:space="preserve"> f</w:t>
      </w:r>
      <w:r w:rsidR="009F375F" w:rsidRPr="00977873">
        <w:t xml:space="preserve">rom situations in which one </w:t>
      </w:r>
      <w:r w:rsidR="000A0537" w:rsidRPr="00977873">
        <w:t xml:space="preserve">has access to </w:t>
      </w:r>
      <w:r w:rsidR="00C41870" w:rsidRPr="00977873">
        <w:t>few people</w:t>
      </w:r>
      <w:r w:rsidR="001855C4" w:rsidRPr="00977873">
        <w:t xml:space="preserve"> </w:t>
      </w:r>
      <w:r w:rsidR="0017093D" w:rsidRPr="00977873">
        <w:t xml:space="preserve">for genuine </w:t>
      </w:r>
      <w:r w:rsidR="00016198" w:rsidRPr="00977873">
        <w:t xml:space="preserve">and intimate </w:t>
      </w:r>
      <w:r w:rsidR="0017093D" w:rsidRPr="00977873">
        <w:t xml:space="preserve">communication </w:t>
      </w:r>
      <w:r w:rsidR="001855C4" w:rsidRPr="00977873">
        <w:t>while being “</w:t>
      </w:r>
      <w:r w:rsidR="001A16AD" w:rsidRPr="00977873">
        <w:t>crowded</w:t>
      </w:r>
      <w:r w:rsidR="001855C4" w:rsidRPr="00977873">
        <w:t>”</w:t>
      </w:r>
      <w:r w:rsidR="001A16AD" w:rsidRPr="00977873">
        <w:t xml:space="preserve"> by </w:t>
      </w:r>
      <w:r w:rsidR="0089533A" w:rsidRPr="00977873">
        <w:t>countless</w:t>
      </w:r>
      <w:r w:rsidR="009817A2" w:rsidRPr="00977873">
        <w:t xml:space="preserve"> </w:t>
      </w:r>
      <w:r w:rsidR="00FD7E79">
        <w:t>“</w:t>
      </w:r>
      <w:r w:rsidR="00157CDA" w:rsidRPr="00977873">
        <w:t xml:space="preserve">friends” </w:t>
      </w:r>
      <w:r w:rsidR="002A7DCA">
        <w:t>who may not reliably serve as the source of</w:t>
      </w:r>
      <w:r w:rsidR="003F1439" w:rsidRPr="00977873">
        <w:t xml:space="preserve"> companionship</w:t>
      </w:r>
      <w:r w:rsidR="003C24BF" w:rsidRPr="00977873">
        <w:t xml:space="preserve"> or </w:t>
      </w:r>
      <w:r w:rsidR="002A7DCA">
        <w:t xml:space="preserve">emotional </w:t>
      </w:r>
      <w:r w:rsidR="003C24BF" w:rsidRPr="00977873">
        <w:t>support</w:t>
      </w:r>
      <w:r w:rsidR="00F371F1" w:rsidRPr="00977873">
        <w:t xml:space="preserve"> </w:t>
      </w:r>
      <w:r w:rsidR="00DB2BA9" w:rsidRPr="00977873">
        <w:fldChar w:fldCharType="begin"/>
      </w:r>
      <w:r w:rsidR="00F371F1" w:rsidRPr="00977873">
        <w:instrText xml:space="preserve"> ADDIN EN.CITE &lt;EndNote&gt;&lt;Cite&gt;&lt;Author&gt;Kim&lt;/Author&gt;&lt;Year&gt;2011&lt;/Year&gt;&lt;RecNum&gt;830&lt;/RecNum&gt;&lt;DisplayText&gt;(Kim &amp;amp; Lee, 2011)&lt;/DisplayText&gt;&lt;record&gt;&lt;rec-number&gt;830&lt;/rec-number&gt;&lt;foreign-keys&gt;&lt;key app="EN" db-id="da595dvxnpv50vevpe9vws2o2v922wwrf55t"&gt;830&lt;/key&gt;&lt;/foreign-keys&gt;&lt;ref-type name="Journal Article"&gt;17&lt;/ref-type&gt;&lt;contributors&gt;&lt;authors&gt;&lt;author&gt;Kim, J.&lt;/author&gt;&lt;author&gt;Lee, J.R.&lt;/author&gt;&lt;/authors&gt;&lt;/contributors&gt;&lt;titles&gt;&lt;title&gt;The Facebook paths to happiness: Effects of the number of Facebook friends and self-presentation on subjective well-being&lt;/title&gt;&lt;secondary-title&gt;CyberPsychology, Behavior, and Social Networking&lt;/secondary-title&gt;&lt;/titles&gt;&lt;periodical&gt;&lt;full-title&gt;CyberPsychology, Behavior, and Social Networking&lt;/full-title&gt;&lt;/periodical&gt;&lt;pages&gt;359-364&lt;/pages&gt;&lt;volume&gt;14&lt;/volume&gt;&lt;dates&gt;&lt;year&gt;2011&lt;/year&gt;&lt;/dates&gt;&lt;publisher&gt;Mary Ann Liebert, Inc. 140 Huguenot Street, 3rd Floor New Rochelle, NY 10801 USA&lt;/publisher&gt;&lt;isbn&gt;2152-2715&lt;/isbn&gt;&lt;urls&gt;&lt;/urls&gt;&lt;electronic-resource-num&gt;doi:10.1089/cyber.2010.0374&lt;/electronic-resource-num&gt;&lt;/record&gt;&lt;/Cite&gt;&lt;/EndNote&gt;</w:instrText>
      </w:r>
      <w:r w:rsidR="00DB2BA9" w:rsidRPr="00977873">
        <w:fldChar w:fldCharType="separate"/>
      </w:r>
      <w:r w:rsidR="00F371F1" w:rsidRPr="00977873">
        <w:rPr>
          <w:noProof/>
        </w:rPr>
        <w:t>(Kim &amp; Lee, 2011)</w:t>
      </w:r>
      <w:r w:rsidR="00DB2BA9" w:rsidRPr="00977873">
        <w:fldChar w:fldCharType="end"/>
      </w:r>
      <w:r w:rsidR="00F14380">
        <w:t xml:space="preserve">. This </w:t>
      </w:r>
      <w:r w:rsidR="00C07610" w:rsidRPr="00977873">
        <w:t>“loneliness-in-the-</w:t>
      </w:r>
      <w:r w:rsidR="008B14FB" w:rsidRPr="00977873">
        <w:t>crowd”</w:t>
      </w:r>
      <w:r w:rsidR="001A3F2E" w:rsidRPr="00977873">
        <w:t xml:space="preserve"> situation</w:t>
      </w:r>
      <w:r w:rsidR="002662DB" w:rsidRPr="00977873">
        <w:t xml:space="preserve"> may, in turn, negatively affec</w:t>
      </w:r>
      <w:r w:rsidR="00901AB9" w:rsidRPr="00977873">
        <w:t>t the profile holder’s psychological</w:t>
      </w:r>
      <w:r w:rsidR="002662DB" w:rsidRPr="00977873">
        <w:t xml:space="preserve"> </w:t>
      </w:r>
      <w:proofErr w:type="gramStart"/>
      <w:r w:rsidR="002662DB" w:rsidRPr="00977873">
        <w:t>well-being</w:t>
      </w:r>
      <w:proofErr w:type="gramEnd"/>
      <w:r w:rsidR="003C19E8" w:rsidRPr="00977873">
        <w:t>.</w:t>
      </w:r>
      <w:r w:rsidR="00391336">
        <w:rPr>
          <w:color w:val="333399"/>
        </w:rPr>
        <w:t xml:space="preserve"> </w:t>
      </w:r>
      <w:r w:rsidR="00F6626C" w:rsidRPr="007629A7">
        <w:t>As the possible social and psychological costs of excessive friending have yet to be empirically investigated, studies that can appraise and weigh positive and negative outcomes of social compensatory friending would constitute f</w:t>
      </w:r>
      <w:r w:rsidR="007817B7" w:rsidRPr="007629A7">
        <w:t>ruitful directions for</w:t>
      </w:r>
      <w:r w:rsidR="00865DF5">
        <w:t xml:space="preserve"> future research.</w:t>
      </w:r>
    </w:p>
    <w:p w:rsidR="00F6626C" w:rsidRPr="007629A7" w:rsidRDefault="00F6626C" w:rsidP="00D3646E">
      <w:pPr>
        <w:pStyle w:val="BodyText"/>
        <w:widowControl w:val="0"/>
        <w:adjustRightInd w:val="0"/>
        <w:snapToGrid w:val="0"/>
      </w:pPr>
    </w:p>
    <w:p w:rsidR="00176E0C" w:rsidRDefault="00176E0C" w:rsidP="00B03F3E">
      <w:pPr>
        <w:pStyle w:val="BodyText"/>
        <w:adjustRightInd w:val="0"/>
        <w:snapToGrid w:val="0"/>
        <w:ind w:firstLine="0"/>
      </w:pPr>
    </w:p>
    <w:p w:rsidR="00A101A2" w:rsidRDefault="00A101A2" w:rsidP="00C04F16">
      <w:pPr>
        <w:pStyle w:val="Heading2"/>
        <w:adjustRightInd w:val="0"/>
        <w:snapToGrid w:val="0"/>
        <w:spacing w:line="240" w:lineRule="auto"/>
        <w:rPr>
          <w:b/>
        </w:rPr>
      </w:pPr>
    </w:p>
    <w:p w:rsidR="00D94F00" w:rsidRDefault="002E251D" w:rsidP="00873440">
      <w:pPr>
        <w:pStyle w:val="Heading1"/>
      </w:pPr>
      <w:r>
        <w:br w:type="page"/>
      </w:r>
    </w:p>
    <w:p w:rsidR="00873440" w:rsidRPr="009759E1" w:rsidRDefault="00873440" w:rsidP="00873440">
      <w:pPr>
        <w:pStyle w:val="Heading1"/>
        <w:rPr>
          <w:b/>
        </w:rPr>
      </w:pPr>
      <w:r w:rsidRPr="009759E1">
        <w:rPr>
          <w:b/>
        </w:rPr>
        <w:t>References</w:t>
      </w:r>
    </w:p>
    <w:p w:rsidR="00930D15" w:rsidRDefault="00DB2BA9" w:rsidP="00930D15">
      <w:pPr>
        <w:pStyle w:val="BodyText"/>
        <w:ind w:left="720" w:hanging="720"/>
        <w:rPr>
          <w:ins w:id="178" w:author="David Moore" w:date="2011-11-26T00:31:00Z"/>
        </w:rPr>
      </w:pPr>
      <w:r w:rsidRPr="009759E1">
        <w:fldChar w:fldCharType="begin"/>
      </w:r>
      <w:r w:rsidR="00264C2C" w:rsidRPr="009759E1">
        <w:instrText xml:space="preserve"> ADDIN EN.REFLIST </w:instrText>
      </w:r>
      <w:r w:rsidRPr="009759E1">
        <w:fldChar w:fldCharType="separate"/>
      </w:r>
      <w:r w:rsidR="00930D15" w:rsidRPr="009759E1">
        <w:t xml:space="preserve">Alexa. (2010). </w:t>
      </w:r>
      <w:r w:rsidR="00930D15" w:rsidRPr="009759E1">
        <w:rPr>
          <w:i/>
        </w:rPr>
        <w:t>Top sites.</w:t>
      </w:r>
      <w:r w:rsidR="00930D15" w:rsidRPr="009759E1">
        <w:t xml:space="preserve">  Retrieved July 15, 2011 from </w:t>
      </w:r>
      <w:hyperlink r:id="rId8" w:history="1">
        <w:r w:rsidR="00930D15" w:rsidRPr="009759E1">
          <w:rPr>
            <w:rStyle w:val="Hyperlink"/>
            <w:color w:val="auto"/>
          </w:rPr>
          <w:t>http://www.alexa.com/topsites/global</w:t>
        </w:r>
      </w:hyperlink>
      <w:r w:rsidR="00930D15" w:rsidRPr="009759E1">
        <w:t>.</w:t>
      </w:r>
    </w:p>
    <w:p w:rsidR="00A65E6C" w:rsidRPr="009759E1" w:rsidRDefault="00A65E6C" w:rsidP="00930D15">
      <w:pPr>
        <w:pStyle w:val="BodyText"/>
        <w:numPr>
          <w:ins w:id="179" w:author="David Moore" w:date="2011-11-26T00:31:00Z"/>
        </w:numPr>
        <w:ind w:left="720" w:hanging="720"/>
      </w:pPr>
      <w:ins w:id="180" w:author="David Moore" w:date="2011-11-26T00:31:00Z">
        <w:r>
          <w:t xml:space="preserve">Angwin, J. (2011, November 11). </w:t>
        </w:r>
        <w:proofErr w:type="gramStart"/>
        <w:r>
          <w:t>Facebook Retreats on Privacy.</w:t>
        </w:r>
        <w:proofErr w:type="gramEnd"/>
        <w:r>
          <w:t xml:space="preserve"> </w:t>
        </w:r>
        <w:proofErr w:type="gramStart"/>
        <w:r>
          <w:rPr>
            <w:i/>
          </w:rPr>
          <w:t>Wall Street Journal</w:t>
        </w:r>
        <w:r>
          <w:t>.</w:t>
        </w:r>
        <w:proofErr w:type="gramEnd"/>
        <w:r>
          <w:t xml:space="preserve"> Retrieved November 26, 2011, from http://online.wsj.com/article/SB10001424052970204224604577030383745515166.html</w:t>
        </w:r>
        <w:proofErr w:type="gramStart"/>
        <w:r>
          <w:t>?mod</w:t>
        </w:r>
        <w:proofErr w:type="gramEnd"/>
        <w:r>
          <w:t>=googlenews_wsj</w:t>
        </w:r>
      </w:ins>
    </w:p>
    <w:p w:rsidR="00A65E6C" w:rsidRPr="009759E1" w:rsidRDefault="00930D15" w:rsidP="00A65E6C">
      <w:pPr>
        <w:pStyle w:val="BodyText"/>
        <w:ind w:left="720" w:hanging="720"/>
      </w:pPr>
      <w:r w:rsidRPr="009759E1">
        <w:t xml:space="preserve">Angwin, J. (2009). How Facebook is making friending obsolete. </w:t>
      </w:r>
      <w:r w:rsidRPr="009759E1">
        <w:rPr>
          <w:i/>
        </w:rPr>
        <w:t>Wall Street Journal</w:t>
      </w:r>
      <w:r w:rsidRPr="009759E1">
        <w:t xml:space="preserve">.  Retrieved November 21, 2010 from </w:t>
      </w:r>
      <w:hyperlink r:id="rId9" w:history="1">
        <w:r w:rsidRPr="009759E1">
          <w:rPr>
            <w:rStyle w:val="Hyperlink"/>
            <w:color w:val="auto"/>
          </w:rPr>
          <w:t>http://online.wsj.com/article/SB126084637203791583.html?mod=WSJ_hp_mostpop_read</w:t>
        </w:r>
      </w:hyperlink>
      <w:r w:rsidRPr="009759E1">
        <w:t>.</w:t>
      </w:r>
    </w:p>
    <w:p w:rsidR="00930D15" w:rsidRPr="009759E1" w:rsidRDefault="00930D15" w:rsidP="00930D15">
      <w:pPr>
        <w:pStyle w:val="BodyText"/>
        <w:ind w:left="720" w:hanging="720"/>
      </w:pPr>
      <w:r w:rsidRPr="009759E1">
        <w:t xml:space="preserve">Antheunis, M.L., &amp; Schouten, A.P. (2011). The Effects of other-generated and system-generated cues on adolescents' perceived attractiveness on social network sites. </w:t>
      </w:r>
      <w:r w:rsidRPr="009759E1">
        <w:rPr>
          <w:i/>
        </w:rPr>
        <w:t xml:space="preserve">Journal of Computer-Mediated Communication, </w:t>
      </w:r>
      <w:r w:rsidRPr="009759E1">
        <w:t>16(3), 391-406.</w:t>
      </w:r>
    </w:p>
    <w:p w:rsidR="00930D15" w:rsidRPr="009759E1" w:rsidRDefault="00930D15" w:rsidP="00930D15">
      <w:pPr>
        <w:pStyle w:val="BodyText"/>
        <w:ind w:left="720" w:hanging="720"/>
      </w:pPr>
      <w:r w:rsidRPr="009759E1">
        <w:t xml:space="preserve">Baron, R.M., &amp; Kenny, D.A. (1986). The moderator–mediator variable distinction in social psychological research: Conceptual, strategic, and statistical considerations. </w:t>
      </w:r>
      <w:r w:rsidRPr="009759E1">
        <w:rPr>
          <w:i/>
        </w:rPr>
        <w:t xml:space="preserve">Journal of Personality and Social Psychology, </w:t>
      </w:r>
      <w:r w:rsidRPr="009759E1">
        <w:t>51, 1173-1182.</w:t>
      </w:r>
    </w:p>
    <w:p w:rsidR="00930D15" w:rsidRDefault="00930D15" w:rsidP="00930D15">
      <w:pPr>
        <w:pStyle w:val="BodyText"/>
        <w:ind w:left="720" w:hanging="720"/>
        <w:rPr>
          <w:ins w:id="181" w:author="David Moore" w:date="2011-11-26T00:36:00Z"/>
        </w:rPr>
      </w:pPr>
      <w:r w:rsidRPr="009759E1">
        <w:t xml:space="preserve">Baumeister, R.F. (1982). Self-esteem, self-presentation, and future Interaction: A dilemma of reputation. </w:t>
      </w:r>
      <w:proofErr w:type="gramStart"/>
      <w:r w:rsidRPr="009759E1">
        <w:rPr>
          <w:i/>
        </w:rPr>
        <w:t xml:space="preserve">Journal of personality, </w:t>
      </w:r>
      <w:r w:rsidRPr="009759E1">
        <w:t>50(1), 29-45.</w:t>
      </w:r>
      <w:proofErr w:type="gramEnd"/>
    </w:p>
    <w:p w:rsidR="00A65E6C" w:rsidRPr="009759E1" w:rsidRDefault="00A65E6C" w:rsidP="00930D15">
      <w:pPr>
        <w:pStyle w:val="BodyText"/>
        <w:numPr>
          <w:ins w:id="182" w:author="David Moore" w:date="2011-11-26T00:36:00Z"/>
        </w:numPr>
        <w:ind w:left="720" w:hanging="720"/>
      </w:pPr>
      <w:ins w:id="183" w:author="David Moore" w:date="2011-11-26T00:36:00Z">
        <w:r>
          <w:t xml:space="preserve">Bell, M. (2011, January 24). Sarkozy's Facebook hacked; intruder wrote French president would resign in 2012. </w:t>
        </w:r>
        <w:proofErr w:type="gramStart"/>
        <w:r>
          <w:rPr>
            <w:i/>
          </w:rPr>
          <w:t>Wall Street Journal</w:t>
        </w:r>
        <w:r>
          <w:t>.</w:t>
        </w:r>
        <w:proofErr w:type="gramEnd"/>
        <w:r>
          <w:t xml:space="preserve"> Retrieved November 26, 2011, from http://voices.washingtonpost.com/blog-post/2011/01/sarkozys_facebook_hacked_intru.html</w:t>
        </w:r>
      </w:ins>
    </w:p>
    <w:p w:rsidR="00930D15" w:rsidRPr="009759E1" w:rsidRDefault="00930D15" w:rsidP="00930D15">
      <w:pPr>
        <w:pStyle w:val="BodyText"/>
        <w:ind w:left="720" w:hanging="720"/>
      </w:pPr>
      <w:r w:rsidRPr="009759E1">
        <w:t xml:space="preserve">Bell, R.A., &amp; Daly, J.A. (1984). The affinity-seeking function of communication. </w:t>
      </w:r>
      <w:r w:rsidRPr="009759E1">
        <w:rPr>
          <w:i/>
        </w:rPr>
        <w:t xml:space="preserve">Communication Monographs, </w:t>
      </w:r>
      <w:r w:rsidRPr="009759E1">
        <w:t>51, 91-115.</w:t>
      </w:r>
    </w:p>
    <w:p w:rsidR="00930D15" w:rsidRPr="009759E1" w:rsidRDefault="00930D15" w:rsidP="00930D15">
      <w:pPr>
        <w:pStyle w:val="BodyText"/>
        <w:ind w:left="720" w:hanging="720"/>
      </w:pPr>
      <w:r w:rsidRPr="009759E1">
        <w:t xml:space="preserve">Bell, R.A., Tremblay, S.W., &amp; Buerkel-Rothfuss, N.L. (1987). Interpersonal attraction as a communication accomplishment: Development of a measure of affinity-seeking competence. </w:t>
      </w:r>
      <w:r w:rsidRPr="009759E1">
        <w:rPr>
          <w:i/>
        </w:rPr>
        <w:t xml:space="preserve">Western Journal of Speech Communication, </w:t>
      </w:r>
      <w:r w:rsidRPr="009759E1">
        <w:t>51(1), 1-18.</w:t>
      </w:r>
    </w:p>
    <w:p w:rsidR="00A817E4" w:rsidRDefault="00A817E4" w:rsidP="00930D15">
      <w:pPr>
        <w:pStyle w:val="BodyText"/>
        <w:numPr>
          <w:ins w:id="184" w:author="David Moore" w:date="2011-11-26T01:54:00Z"/>
        </w:numPr>
        <w:ind w:left="720" w:hanging="720"/>
        <w:rPr>
          <w:ins w:id="185" w:author="David Moore" w:date="2011-11-26T01:54:00Z"/>
        </w:rPr>
      </w:pPr>
      <w:ins w:id="186" w:author="David Moore" w:date="2011-11-26T01:54:00Z">
        <w:r>
          <w:t xml:space="preserve">Bissram, V. M. (2011, November 17). Delete Your Fake Facebook Friends on National Unfriend Day [VIDEO]. </w:t>
        </w:r>
        <w:proofErr w:type="gramStart"/>
        <w:r>
          <w:t xml:space="preserve">In </w:t>
        </w:r>
        <w:r>
          <w:rPr>
            <w:i/>
          </w:rPr>
          <w:t>Mashable</w:t>
        </w:r>
        <w:r>
          <w:t>.</w:t>
        </w:r>
        <w:proofErr w:type="gramEnd"/>
        <w:r>
          <w:t xml:space="preserve"> Retrieved November 26, 2011, from http://mashable.com/2011/11/17/national-unfriend-day-2/</w:t>
        </w:r>
      </w:ins>
    </w:p>
    <w:p w:rsidR="00930D15" w:rsidRPr="009759E1" w:rsidRDefault="00930D15" w:rsidP="00930D15">
      <w:pPr>
        <w:pStyle w:val="BodyText"/>
        <w:ind w:left="720" w:hanging="720"/>
      </w:pPr>
      <w:proofErr w:type="gramStart"/>
      <w:r w:rsidRPr="009759E1">
        <w:t>boyd</w:t>
      </w:r>
      <w:proofErr w:type="gramEnd"/>
      <w:r w:rsidRPr="009759E1">
        <w:t xml:space="preserve">, D., &amp; Ellison, N.B. (2007). Social network sites: Definition, history, and scholarship. </w:t>
      </w:r>
      <w:r w:rsidRPr="009759E1">
        <w:rPr>
          <w:i/>
        </w:rPr>
        <w:t xml:space="preserve">Journal of Computer-Mediated Communication, </w:t>
      </w:r>
      <w:r w:rsidRPr="009759E1">
        <w:t>13(1), 210-230.</w:t>
      </w:r>
    </w:p>
    <w:p w:rsidR="00930D15" w:rsidRDefault="00930D15" w:rsidP="00930D15">
      <w:pPr>
        <w:pStyle w:val="BodyText"/>
        <w:ind w:left="720" w:hanging="720"/>
        <w:rPr>
          <w:ins w:id="187" w:author="David Moore" w:date="2011-11-26T00:26:00Z"/>
        </w:rPr>
      </w:pPr>
      <w:r w:rsidRPr="009759E1">
        <w:t xml:space="preserve">Carducci, B.J. (2009). </w:t>
      </w:r>
      <w:r w:rsidRPr="009759E1">
        <w:rPr>
          <w:i/>
        </w:rPr>
        <w:t>The psychology of personality: Viewpoints, research, and applications</w:t>
      </w:r>
      <w:r w:rsidRPr="009759E1">
        <w:t>. West Sussex: Wiley-Blackwell.</w:t>
      </w:r>
    </w:p>
    <w:p w:rsidR="00AB1590" w:rsidRPr="009759E1" w:rsidRDefault="00AB1590" w:rsidP="00930D15">
      <w:pPr>
        <w:pStyle w:val="BodyText"/>
        <w:numPr>
          <w:ins w:id="188" w:author="David Moore" w:date="2011-11-26T00:26:00Z"/>
        </w:numPr>
        <w:ind w:left="720" w:hanging="720"/>
      </w:pPr>
      <w:ins w:id="189" w:author="David Moore" w:date="2011-11-26T00:26:00Z">
        <w:r>
          <w:t xml:space="preserve">Carmody, T. (2011, November 11). Under the Gun, Facebook Relents on Privacy. </w:t>
        </w:r>
        <w:r>
          <w:rPr>
            <w:i/>
          </w:rPr>
          <w:t>Wire</w:t>
        </w:r>
        <w:r>
          <w:t>. Retrieved November 26, 2011, from http://www.wired.com/epicenter/2011/11/facebook-relents-on-privacy/</w:t>
        </w:r>
      </w:ins>
    </w:p>
    <w:p w:rsidR="00930D15" w:rsidRPr="009759E1" w:rsidRDefault="00930D15" w:rsidP="00930D15">
      <w:pPr>
        <w:pStyle w:val="BodyText"/>
        <w:ind w:left="720" w:hanging="720"/>
      </w:pPr>
      <w:r w:rsidRPr="009759E1">
        <w:t xml:space="preserve">Chang, L., Hau, K.T., &amp; Guo, A.M. (2001). The Effect of Self-Consciousness on the Expression of Gender Views1. </w:t>
      </w:r>
      <w:r w:rsidRPr="009759E1">
        <w:rPr>
          <w:i/>
        </w:rPr>
        <w:t xml:space="preserve">Journal of Applied Social Psychology, </w:t>
      </w:r>
      <w:r w:rsidRPr="009759E1">
        <w:t>31(2), 340-351.</w:t>
      </w:r>
    </w:p>
    <w:p w:rsidR="00930D15" w:rsidRPr="009759E1" w:rsidRDefault="00930D15" w:rsidP="00930D15">
      <w:pPr>
        <w:pStyle w:val="BodyText"/>
        <w:ind w:left="720" w:hanging="720"/>
      </w:pPr>
      <w:r w:rsidRPr="009759E1">
        <w:t xml:space="preserve">Cohen, J., Cohen, P., West, S.G., &amp; Aiken, L.S. (2003). </w:t>
      </w:r>
      <w:r w:rsidRPr="009759E1">
        <w:rPr>
          <w:i/>
        </w:rPr>
        <w:t>Applied multiple regression/correlation analysis for the behavioral sciences</w:t>
      </w:r>
      <w:r w:rsidRPr="009759E1">
        <w:t xml:space="preserve"> (Third ed.). Mahwah, NJ: Lawrence Erlbaum Associates.</w:t>
      </w:r>
    </w:p>
    <w:p w:rsidR="00930D15" w:rsidRPr="009759E1" w:rsidRDefault="00930D15" w:rsidP="00930D15">
      <w:pPr>
        <w:pStyle w:val="BodyText"/>
        <w:ind w:left="720" w:hanging="720"/>
      </w:pPr>
      <w:r w:rsidRPr="009759E1">
        <w:t xml:space="preserve">Correa, T., Hinsley, A.W., &amp; de Zúñiga, H. (2010). Who interacts on the Web?: The intersection of users' personality and social media use. </w:t>
      </w:r>
      <w:r w:rsidRPr="009759E1">
        <w:rPr>
          <w:i/>
        </w:rPr>
        <w:t xml:space="preserve">Computers in Human Behavior, </w:t>
      </w:r>
      <w:r w:rsidRPr="009759E1">
        <w:t>26, 247-253.</w:t>
      </w:r>
    </w:p>
    <w:p w:rsidR="00930D15" w:rsidRPr="009759E1" w:rsidRDefault="00930D15" w:rsidP="00930D15">
      <w:pPr>
        <w:pStyle w:val="BodyText"/>
        <w:ind w:left="720" w:hanging="720"/>
      </w:pPr>
      <w:r w:rsidRPr="009759E1">
        <w:t xml:space="preserve">Crocker, J., &amp; Park, L.E. (2004). The costly pursuit of self-esteem. </w:t>
      </w:r>
      <w:r w:rsidRPr="009759E1">
        <w:rPr>
          <w:i/>
        </w:rPr>
        <w:t xml:space="preserve">Psychological Bulletin, </w:t>
      </w:r>
      <w:r w:rsidRPr="009759E1">
        <w:t>130(3), 392-414.</w:t>
      </w:r>
    </w:p>
    <w:p w:rsidR="00930D15" w:rsidRPr="009759E1" w:rsidRDefault="00930D15" w:rsidP="00930D15">
      <w:pPr>
        <w:pStyle w:val="BodyText"/>
        <w:ind w:left="720" w:hanging="720"/>
      </w:pPr>
      <w:r w:rsidRPr="009759E1">
        <w:t xml:space="preserve">Dunbar, R. (2010). </w:t>
      </w:r>
      <w:r w:rsidRPr="009759E1">
        <w:rPr>
          <w:i/>
        </w:rPr>
        <w:t>How Many Friends Does One Person Need?: Dunbar's Number and Other Evolutionary Quirks</w:t>
      </w:r>
      <w:r w:rsidRPr="009759E1">
        <w:t>. Cambridge, MA.: Harvard University Press.</w:t>
      </w:r>
    </w:p>
    <w:p w:rsidR="00930D15" w:rsidRPr="009759E1" w:rsidRDefault="00930D15" w:rsidP="00930D15">
      <w:pPr>
        <w:pStyle w:val="BodyText"/>
        <w:ind w:left="720" w:hanging="720"/>
      </w:pPr>
      <w:r w:rsidRPr="009759E1">
        <w:t xml:space="preserve">Dunbar, R. (2011). How many friends can you really have? </w:t>
      </w:r>
      <w:r w:rsidRPr="009759E1">
        <w:rPr>
          <w:i/>
        </w:rPr>
        <w:t xml:space="preserve">Spectrum, IEEE, </w:t>
      </w:r>
      <w:r w:rsidRPr="009759E1">
        <w:t>48(6), 81-83.</w:t>
      </w:r>
    </w:p>
    <w:p w:rsidR="00930D15" w:rsidRPr="009759E1" w:rsidRDefault="00930D15" w:rsidP="00930D15">
      <w:pPr>
        <w:pStyle w:val="BodyText"/>
        <w:ind w:left="720" w:hanging="720"/>
      </w:pPr>
      <w:r w:rsidRPr="009759E1">
        <w:t xml:space="preserve">Ellison, N.B., Heino, R., &amp; Gibbs, J. (2006). Managing impressions online: Self-presentation processes in the online dating environment. </w:t>
      </w:r>
      <w:r w:rsidRPr="009759E1">
        <w:rPr>
          <w:i/>
        </w:rPr>
        <w:t xml:space="preserve">Journal of Computer-Mediated Communication, </w:t>
      </w:r>
      <w:r w:rsidRPr="009759E1">
        <w:t>11(2), 415-441.</w:t>
      </w:r>
    </w:p>
    <w:p w:rsidR="00930D15" w:rsidRPr="009759E1" w:rsidRDefault="00930D15" w:rsidP="00930D15">
      <w:pPr>
        <w:pStyle w:val="BodyText"/>
        <w:ind w:left="720" w:hanging="720"/>
      </w:pPr>
      <w:r w:rsidRPr="009759E1">
        <w:t xml:space="preserve">Ellison, N.B., Steinfield, C., &amp; Lampe, C. (2007). The benefits of Facebook " friends": Social capital and college students' use of online social network sites. </w:t>
      </w:r>
      <w:r w:rsidRPr="009759E1">
        <w:rPr>
          <w:i/>
        </w:rPr>
        <w:t xml:space="preserve">Journal of Computer-Mediated Communication, </w:t>
      </w:r>
      <w:r w:rsidRPr="009759E1">
        <w:t>12(4), 1143-1168.</w:t>
      </w:r>
    </w:p>
    <w:p w:rsidR="00930D15" w:rsidRPr="009759E1" w:rsidRDefault="00930D15" w:rsidP="00930D15">
      <w:pPr>
        <w:pStyle w:val="BodyText"/>
        <w:ind w:left="720" w:hanging="720"/>
      </w:pPr>
      <w:r w:rsidRPr="009759E1">
        <w:t xml:space="preserve">Facebook. (2011). </w:t>
      </w:r>
      <w:r w:rsidRPr="009759E1">
        <w:rPr>
          <w:i/>
        </w:rPr>
        <w:t>Facebook Statistics.</w:t>
      </w:r>
      <w:r w:rsidRPr="009759E1">
        <w:t xml:space="preserve">  Retrieved on July 15, 2011 from </w:t>
      </w:r>
      <w:hyperlink r:id="rId10" w:history="1">
        <w:r w:rsidRPr="009759E1">
          <w:rPr>
            <w:rStyle w:val="Hyperlink"/>
            <w:color w:val="auto"/>
          </w:rPr>
          <w:t>http://www.facebook.com/press/info.php?statistics</w:t>
        </w:r>
      </w:hyperlink>
      <w:r w:rsidRPr="009759E1">
        <w:t>.</w:t>
      </w:r>
    </w:p>
    <w:p w:rsidR="00930D15" w:rsidRPr="009759E1" w:rsidRDefault="00930D15" w:rsidP="00930D15">
      <w:pPr>
        <w:pStyle w:val="BodyText"/>
        <w:ind w:left="720" w:hanging="720"/>
      </w:pPr>
      <w:r w:rsidRPr="009759E1">
        <w:t xml:space="preserve">Fenigstein, A., Scheier, M.F., &amp; Buss, A.H. (1975). Public and private self-consciousness: Assessment and theory. </w:t>
      </w:r>
      <w:r w:rsidRPr="009759E1">
        <w:rPr>
          <w:i/>
        </w:rPr>
        <w:t xml:space="preserve">Journal of consulting and clinical psychology, </w:t>
      </w:r>
      <w:r w:rsidRPr="009759E1">
        <w:t>43(4), 522.</w:t>
      </w:r>
    </w:p>
    <w:p w:rsidR="00930D15" w:rsidRPr="009759E1" w:rsidRDefault="00930D15" w:rsidP="00930D15">
      <w:pPr>
        <w:pStyle w:val="BodyText"/>
        <w:ind w:left="720" w:hanging="720"/>
      </w:pPr>
      <w:r w:rsidRPr="009759E1">
        <w:t xml:space="preserve">Gonzales, A., &amp; Hancock, J.T. (2011). Mirror, mirror on my Facebook Wall: Effects of exposure to Facebook on self-esteem  </w:t>
      </w:r>
      <w:r w:rsidRPr="009759E1">
        <w:rPr>
          <w:i/>
        </w:rPr>
        <w:t>CyberPsychology, Behavior, and Social Networking</w:t>
      </w:r>
      <w:r w:rsidRPr="009759E1">
        <w:t>.  Retrieved 14 from.</w:t>
      </w:r>
    </w:p>
    <w:p w:rsidR="00930D15" w:rsidRPr="009759E1" w:rsidRDefault="00930D15" w:rsidP="00930D15">
      <w:pPr>
        <w:pStyle w:val="BodyText"/>
        <w:ind w:left="720" w:hanging="720"/>
      </w:pPr>
      <w:r w:rsidRPr="009759E1">
        <w:t xml:space="preserve">Gosling, S.D., Rentfrow, P.J., &amp; Swann, W.B. (2003). A very brief measure of the Big-Five personality domains. </w:t>
      </w:r>
      <w:r w:rsidRPr="009759E1">
        <w:rPr>
          <w:i/>
        </w:rPr>
        <w:t xml:space="preserve">Journal of Research in Personality, </w:t>
      </w:r>
      <w:r w:rsidRPr="009759E1">
        <w:t>37(6), 504-528.</w:t>
      </w:r>
    </w:p>
    <w:p w:rsidR="00930D15" w:rsidRPr="009759E1" w:rsidRDefault="00930D15" w:rsidP="00930D15">
      <w:pPr>
        <w:pStyle w:val="BodyText"/>
        <w:ind w:left="720" w:hanging="720"/>
      </w:pPr>
      <w:r w:rsidRPr="009759E1">
        <w:t xml:space="preserve">Kim, J., &amp; Lee, J.R. (2011). The Facebook paths to happiness: Effects of the number of Facebook friends and self-presentation on subjective well-being. </w:t>
      </w:r>
      <w:r w:rsidRPr="009759E1">
        <w:rPr>
          <w:i/>
        </w:rPr>
        <w:t xml:space="preserve">CyberPsychology, Behavior, and Social Networking, </w:t>
      </w:r>
      <w:r w:rsidRPr="009759E1">
        <w:t>14, 359-364.</w:t>
      </w:r>
    </w:p>
    <w:p w:rsidR="00930D15" w:rsidRPr="009759E1" w:rsidRDefault="00930D15" w:rsidP="00930D15">
      <w:pPr>
        <w:pStyle w:val="BodyText"/>
        <w:ind w:left="720" w:hanging="720"/>
      </w:pPr>
      <w:r w:rsidRPr="009759E1">
        <w:t xml:space="preserve">Kleck, C., Reese, C., Behnken, D., &amp; Sundar, S. (2007). The company you keep and the image you project: Putting your best face forward in online social networks. In  </w:t>
      </w:r>
      <w:r w:rsidRPr="009759E1">
        <w:rPr>
          <w:i/>
        </w:rPr>
        <w:t>International Communication Association</w:t>
      </w:r>
      <w:r w:rsidRPr="009759E1">
        <w:t>. San Francisco.</w:t>
      </w:r>
    </w:p>
    <w:p w:rsidR="00930D15" w:rsidRDefault="00930D15" w:rsidP="00930D15">
      <w:pPr>
        <w:pStyle w:val="BodyText"/>
        <w:ind w:left="720" w:hanging="720"/>
        <w:rPr>
          <w:ins w:id="190" w:author="David Moore" w:date="2011-11-26T00:41:00Z"/>
        </w:rPr>
      </w:pPr>
      <w:r w:rsidRPr="009759E1">
        <w:t xml:space="preserve">Krämer, N.C., &amp; Winter, S. (2008). Impression management 2.0: The relationship of self-esteem, extraversion, self-efficacy, and self-presentation within social networking sites. </w:t>
      </w:r>
      <w:r w:rsidRPr="009759E1">
        <w:rPr>
          <w:i/>
        </w:rPr>
        <w:t xml:space="preserve">Journal of Media Psychology: Theories, Methods, and Applications, </w:t>
      </w:r>
      <w:r w:rsidRPr="009759E1">
        <w:t>20(3), 106-116.</w:t>
      </w:r>
    </w:p>
    <w:p w:rsidR="006E166D" w:rsidRPr="009759E1" w:rsidRDefault="006E166D" w:rsidP="00930D15">
      <w:pPr>
        <w:pStyle w:val="BodyText"/>
        <w:numPr>
          <w:ins w:id="191" w:author="David Moore" w:date="2011-11-26T00:41:00Z"/>
        </w:numPr>
        <w:ind w:left="720" w:hanging="720"/>
      </w:pPr>
      <w:proofErr w:type="gramStart"/>
      <w:ins w:id="192" w:author="David Moore" w:date="2011-11-26T00:41:00Z">
        <w:r>
          <w:t>Macale, S. (Actor).</w:t>
        </w:r>
        <w:proofErr w:type="gramEnd"/>
        <w:r>
          <w:t xml:space="preserve"> </w:t>
        </w:r>
        <w:proofErr w:type="gramStart"/>
        <w:r>
          <w:t>Rose</w:t>
        </w:r>
        <w:proofErr w:type="gramEnd"/>
        <w:r>
          <w:t>, C. (Narrator). (2011)</w:t>
        </w:r>
        <w:proofErr w:type="gramStart"/>
        <w:r>
          <w:t xml:space="preserve">. </w:t>
        </w:r>
        <w:r>
          <w:rPr>
            <w:i/>
          </w:rPr>
          <w:t>The Full Interview: Zuckerberg and Sandb</w:t>
        </w:r>
        <w:r>
          <w:t xml:space="preserve"> [Online video].</w:t>
        </w:r>
        <w:proofErr w:type="gramEnd"/>
        <w:r>
          <w:t xml:space="preserve"> Retrieved November 26, 2011, from http://thenextweb.com/facebook/2011/11/09/the-full-interview-zuckerberg-and-sandberg-with-charlie-rose/</w:t>
        </w:r>
      </w:ins>
    </w:p>
    <w:p w:rsidR="00930D15" w:rsidRPr="009759E1" w:rsidRDefault="00930D15" w:rsidP="00930D15">
      <w:pPr>
        <w:pStyle w:val="BodyText"/>
        <w:ind w:left="720" w:hanging="720"/>
      </w:pPr>
      <w:proofErr w:type="gramStart"/>
      <w:r w:rsidRPr="009759E1">
        <w:t>Mehdizadeh, S. (2010).</w:t>
      </w:r>
      <w:proofErr w:type="gramEnd"/>
      <w:r w:rsidRPr="009759E1">
        <w:t xml:space="preserve"> Self-presentation 2.0: Narcissism and self-esteem on Facebook. </w:t>
      </w:r>
      <w:r w:rsidRPr="009759E1">
        <w:rPr>
          <w:i/>
        </w:rPr>
        <w:t xml:space="preserve">CyberPsychology, Behavior, and Social Networking, </w:t>
      </w:r>
      <w:r w:rsidRPr="009759E1">
        <w:t>13, 357-364.</w:t>
      </w:r>
    </w:p>
    <w:p w:rsidR="00930D15" w:rsidRPr="009759E1" w:rsidRDefault="00930D15" w:rsidP="00930D15">
      <w:pPr>
        <w:pStyle w:val="BodyText"/>
        <w:ind w:left="720" w:hanging="720"/>
      </w:pPr>
      <w:r w:rsidRPr="009759E1">
        <w:t xml:space="preserve">Putnam, R.D. (2001). </w:t>
      </w:r>
      <w:r w:rsidRPr="009759E1">
        <w:rPr>
          <w:i/>
        </w:rPr>
        <w:t>Bowling alone: The collapse and revival of American community</w:t>
      </w:r>
      <w:r w:rsidRPr="009759E1">
        <w:t>: Simon &amp; Schuster.</w:t>
      </w:r>
    </w:p>
    <w:p w:rsidR="00930D15" w:rsidRPr="009759E1" w:rsidRDefault="00930D15" w:rsidP="00930D15">
      <w:pPr>
        <w:pStyle w:val="BodyText"/>
        <w:ind w:left="720" w:hanging="720"/>
      </w:pPr>
      <w:r w:rsidRPr="009759E1">
        <w:t xml:space="preserve">Robins, R.W., &amp; Trzesniewski, K.H. (2005). Self-esteem development across the lifespan. </w:t>
      </w:r>
      <w:r w:rsidRPr="009759E1">
        <w:rPr>
          <w:i/>
        </w:rPr>
        <w:t xml:space="preserve">Current Directions in Psychological Science, </w:t>
      </w:r>
      <w:r w:rsidRPr="009759E1">
        <w:t>14(3), 158.</w:t>
      </w:r>
    </w:p>
    <w:p w:rsidR="00930D15" w:rsidRPr="009759E1" w:rsidRDefault="00930D15" w:rsidP="00930D15">
      <w:pPr>
        <w:pStyle w:val="BodyText"/>
        <w:ind w:left="720" w:hanging="720"/>
      </w:pPr>
      <w:r w:rsidRPr="009759E1">
        <w:t xml:space="preserve">Rosenberg, M. (1989). </w:t>
      </w:r>
      <w:r w:rsidRPr="009759E1">
        <w:rPr>
          <w:i/>
        </w:rPr>
        <w:t>Society and the adolescent self-image</w:t>
      </w:r>
      <w:r w:rsidRPr="009759E1">
        <w:t>. Middletown, CT: Wesleyan University Press.</w:t>
      </w:r>
    </w:p>
    <w:p w:rsidR="00930D15" w:rsidRPr="009759E1" w:rsidRDefault="00930D15" w:rsidP="00930D15">
      <w:pPr>
        <w:pStyle w:val="BodyText"/>
        <w:ind w:left="720" w:hanging="720"/>
      </w:pPr>
      <w:r w:rsidRPr="009759E1">
        <w:t xml:space="preserve">Ross, C., Orr, E.S., Sisic, M., Arseneault, J.M., Simmering, M.G., &amp; Orr, R.R. (2009). Personality and motivations associated with Facebook use. </w:t>
      </w:r>
      <w:r w:rsidRPr="009759E1">
        <w:rPr>
          <w:i/>
        </w:rPr>
        <w:t xml:space="preserve">Computers in Human Behavior, </w:t>
      </w:r>
      <w:r w:rsidRPr="009759E1">
        <w:t>25(2), 578-586.</w:t>
      </w:r>
    </w:p>
    <w:p w:rsidR="00930D15" w:rsidRPr="009759E1" w:rsidRDefault="00930D15" w:rsidP="00930D15">
      <w:pPr>
        <w:pStyle w:val="BodyText"/>
        <w:ind w:left="720" w:hanging="720"/>
      </w:pPr>
      <w:r w:rsidRPr="009759E1">
        <w:t xml:space="preserve">Santrock, J. (1987). </w:t>
      </w:r>
      <w:r w:rsidRPr="009759E1">
        <w:rPr>
          <w:i/>
        </w:rPr>
        <w:t>Adolescence: An introduction</w:t>
      </w:r>
      <w:r w:rsidRPr="009759E1">
        <w:t>. Dubuque, IA: Brown Publishers.</w:t>
      </w:r>
    </w:p>
    <w:p w:rsidR="00930D15" w:rsidRPr="009759E1" w:rsidRDefault="00930D15" w:rsidP="00930D15">
      <w:pPr>
        <w:pStyle w:val="BodyText"/>
        <w:ind w:left="720" w:hanging="720"/>
      </w:pPr>
      <w:r w:rsidRPr="009759E1">
        <w:t xml:space="preserve">Scheier, M., Buss, A.H., &amp; Buss, D.M. (1978). Self-consciousness, self-report of aggressiveness, and aggression. </w:t>
      </w:r>
      <w:r w:rsidRPr="009759E1">
        <w:rPr>
          <w:i/>
        </w:rPr>
        <w:t xml:space="preserve">Journal of Research in Personality, </w:t>
      </w:r>
      <w:r w:rsidRPr="009759E1">
        <w:t>12(2), 133-140.</w:t>
      </w:r>
    </w:p>
    <w:p w:rsidR="00930D15" w:rsidRDefault="00930D15" w:rsidP="00930D15">
      <w:pPr>
        <w:pStyle w:val="BodyText"/>
        <w:ind w:left="720" w:hanging="720"/>
        <w:rPr>
          <w:ins w:id="193" w:author="David Moore" w:date="2011-11-26T00:34:00Z"/>
        </w:rPr>
      </w:pPr>
      <w:r w:rsidRPr="009759E1">
        <w:t xml:space="preserve">Scheier, M., &amp; Carver, C.S. (1985). The self-consciousness scale: A revised version for use with general populations. </w:t>
      </w:r>
      <w:proofErr w:type="gramStart"/>
      <w:r w:rsidRPr="009759E1">
        <w:rPr>
          <w:i/>
        </w:rPr>
        <w:t xml:space="preserve">Journal of Applied Social Psychology, </w:t>
      </w:r>
      <w:r w:rsidRPr="009759E1">
        <w:t>15, 687-699.</w:t>
      </w:r>
      <w:proofErr w:type="gramEnd"/>
    </w:p>
    <w:p w:rsidR="00A65E6C" w:rsidRPr="009759E1" w:rsidRDefault="00A65E6C" w:rsidP="00930D15">
      <w:pPr>
        <w:pStyle w:val="BodyText"/>
        <w:numPr>
          <w:ins w:id="194" w:author="David Moore" w:date="2011-11-26T00:34:00Z"/>
        </w:numPr>
        <w:ind w:left="720" w:hanging="720"/>
      </w:pPr>
      <w:proofErr w:type="gramStart"/>
      <w:ins w:id="195" w:author="David Moore" w:date="2011-11-26T00:34:00Z">
        <w:r>
          <w:t>Schroeder, S. (2011, February 11).</w:t>
        </w:r>
        <w:proofErr w:type="gramEnd"/>
        <w:r>
          <w:t xml:space="preserve"> Facebook Privacy: 10 Settings Every User Needs to Know. </w:t>
        </w:r>
        <w:proofErr w:type="gramStart"/>
        <w:r>
          <w:t xml:space="preserve">In </w:t>
        </w:r>
        <w:r>
          <w:rPr>
            <w:i/>
          </w:rPr>
          <w:t>Mashable</w:t>
        </w:r>
        <w:r>
          <w:t>.</w:t>
        </w:r>
        <w:proofErr w:type="gramEnd"/>
        <w:r>
          <w:t xml:space="preserve"> Retrieved November 26, 2011, from http://mashable.com/2011/02/07/facebook-privacy-guide/</w:t>
        </w:r>
      </w:ins>
    </w:p>
    <w:p w:rsidR="00930D15" w:rsidRPr="009759E1" w:rsidRDefault="00930D15" w:rsidP="00930D15">
      <w:pPr>
        <w:pStyle w:val="BodyText"/>
        <w:ind w:left="720" w:hanging="720"/>
      </w:pPr>
      <w:r w:rsidRPr="009759E1">
        <w:t xml:space="preserve">Smith, J. (2009). </w:t>
      </w:r>
      <w:r w:rsidRPr="009759E1">
        <w:rPr>
          <w:i/>
        </w:rPr>
        <w:t>Fastest Growing Demographic on Facebook: Women Over 55</w:t>
      </w:r>
      <w:r w:rsidRPr="009759E1">
        <w:t xml:space="preserve">.  Retrieved April 19, 2011 from </w:t>
      </w:r>
      <w:hyperlink r:id="rId11" w:history="1">
        <w:r w:rsidRPr="009759E1">
          <w:rPr>
            <w:rStyle w:val="Hyperlink"/>
            <w:color w:val="auto"/>
          </w:rPr>
          <w:t>http://www.insidefacebook.com/2009/02/02/fastest-growing-demographic-on-facebook-women-over-55/</w:t>
        </w:r>
      </w:hyperlink>
      <w:r w:rsidRPr="009759E1">
        <w:t>.</w:t>
      </w:r>
    </w:p>
    <w:p w:rsidR="00930D15" w:rsidRPr="009759E1" w:rsidRDefault="00930D15" w:rsidP="00930D15">
      <w:pPr>
        <w:pStyle w:val="BodyText"/>
        <w:ind w:left="720" w:hanging="720"/>
      </w:pPr>
      <w:r w:rsidRPr="009759E1">
        <w:t xml:space="preserve">Steinfield, C., Ellison, N.B., &amp; Lampe, C. (2008). Social capital, self-esteem, and use of online social network sites: A longitudinal analysis. </w:t>
      </w:r>
      <w:r w:rsidRPr="009759E1">
        <w:rPr>
          <w:i/>
        </w:rPr>
        <w:t xml:space="preserve">Journal of Applied Developmental Psychology, </w:t>
      </w:r>
      <w:r w:rsidRPr="009759E1">
        <w:t>29(6), 434-445.</w:t>
      </w:r>
    </w:p>
    <w:p w:rsidR="00930D15" w:rsidRPr="009759E1" w:rsidRDefault="00930D15" w:rsidP="00930D15">
      <w:pPr>
        <w:pStyle w:val="BodyText"/>
        <w:ind w:left="720" w:hanging="720"/>
      </w:pPr>
      <w:r w:rsidRPr="009759E1">
        <w:t xml:space="preserve">Tabachnick, B.G., &amp; Fidell, L.S. (2001). </w:t>
      </w:r>
      <w:r w:rsidRPr="009759E1">
        <w:rPr>
          <w:i/>
        </w:rPr>
        <w:t>Using multivariate statistics</w:t>
      </w:r>
      <w:r w:rsidRPr="009759E1">
        <w:t xml:space="preserve"> (Fourth ed.). Needham Heights, MA: Allyn and Bacon Boston:.</w:t>
      </w:r>
    </w:p>
    <w:p w:rsidR="00930D15" w:rsidRPr="009759E1" w:rsidRDefault="00930D15" w:rsidP="00930D15">
      <w:pPr>
        <w:pStyle w:val="BodyText"/>
        <w:ind w:left="720" w:hanging="720"/>
      </w:pPr>
      <w:r w:rsidRPr="009759E1">
        <w:t xml:space="preserve">Tong, S.T., Van Der Heide, B., Langwell, L., &amp; Walther, J.B. (2008). Too much of a good thing? The relationship between number of friends and interpersonal impressions on Facebook. </w:t>
      </w:r>
      <w:r w:rsidRPr="009759E1">
        <w:rPr>
          <w:i/>
        </w:rPr>
        <w:t xml:space="preserve">Journal of Computer-Mediated Communication, </w:t>
      </w:r>
      <w:r w:rsidRPr="009759E1">
        <w:t>13, 531-549.</w:t>
      </w:r>
    </w:p>
    <w:p w:rsidR="00930D15" w:rsidRPr="009759E1" w:rsidRDefault="00930D15" w:rsidP="00930D15">
      <w:pPr>
        <w:pStyle w:val="BodyText"/>
        <w:ind w:left="720" w:hanging="720"/>
      </w:pPr>
      <w:r w:rsidRPr="009759E1">
        <w:t xml:space="preserve">Valenzuela, S., Park, N., &amp; Kee, K. (2009). Is there social capital in a social network site?: Facebook use and college students' life satisfaction, trust, and participation. </w:t>
      </w:r>
      <w:r w:rsidRPr="009759E1">
        <w:rPr>
          <w:i/>
        </w:rPr>
        <w:t xml:space="preserve">Journal of Computer-Mediated Communication, </w:t>
      </w:r>
      <w:r w:rsidRPr="009759E1">
        <w:t>14(4), 875-901.</w:t>
      </w:r>
    </w:p>
    <w:p w:rsidR="00930D15" w:rsidRPr="009759E1" w:rsidRDefault="00930D15" w:rsidP="00930D15">
      <w:pPr>
        <w:pStyle w:val="BodyText"/>
        <w:ind w:left="720" w:hanging="720"/>
      </w:pPr>
      <w:r w:rsidRPr="009759E1">
        <w:t xml:space="preserve">Valkenburg, P.M., Schouten, A.P., &amp; Peter, J. (2005). Adolescents’ identity experiments on the Internet. </w:t>
      </w:r>
      <w:r w:rsidRPr="009759E1">
        <w:rPr>
          <w:i/>
        </w:rPr>
        <w:t xml:space="preserve">New Media &amp; Society, </w:t>
      </w:r>
      <w:r w:rsidRPr="009759E1">
        <w:t>7(3), 383.</w:t>
      </w:r>
    </w:p>
    <w:p w:rsidR="00930D15" w:rsidRPr="009759E1" w:rsidRDefault="00930D15" w:rsidP="00930D15">
      <w:pPr>
        <w:pStyle w:val="BodyText"/>
        <w:ind w:left="720" w:hanging="720"/>
      </w:pPr>
      <w:r w:rsidRPr="009759E1">
        <w:t xml:space="preserve">Zywica, J., &amp; Danowski, J. (2008). The faces of Facebookers: Investigating social enhancement and social compensation hypotheses; Predicting Facebook™ and offline popularity from sociability and self-esteem, and mapping the meanings of popularity with semantic networks. </w:t>
      </w:r>
      <w:r w:rsidRPr="009759E1">
        <w:rPr>
          <w:i/>
        </w:rPr>
        <w:t xml:space="preserve">Journal of Computer-Mediated Communication, </w:t>
      </w:r>
      <w:r w:rsidRPr="009759E1">
        <w:t>14(1), 1-34.</w:t>
      </w:r>
    </w:p>
    <w:p w:rsidR="00930D15" w:rsidRPr="009759E1" w:rsidRDefault="00930D15" w:rsidP="00930D15">
      <w:pPr>
        <w:pStyle w:val="BodyText"/>
        <w:ind w:left="720" w:hanging="720"/>
        <w:rPr>
          <w:noProof/>
        </w:rPr>
      </w:pPr>
    </w:p>
    <w:p w:rsidR="000F51B0" w:rsidRPr="009759E1" w:rsidRDefault="00DB2BA9" w:rsidP="00FC475C">
      <w:pPr>
        <w:pStyle w:val="BodyText"/>
        <w:ind w:firstLine="0"/>
      </w:pPr>
      <w:r w:rsidRPr="009759E1">
        <w:fldChar w:fldCharType="end"/>
      </w:r>
    </w:p>
    <w:p w:rsidR="00E45249" w:rsidRPr="009759E1" w:rsidRDefault="000F51B0" w:rsidP="000F51B0">
      <w:pPr>
        <w:adjustRightInd w:val="0"/>
        <w:snapToGrid w:val="0"/>
        <w:jc w:val="center"/>
      </w:pPr>
      <w:r w:rsidRPr="009759E1">
        <w:br w:type="page"/>
      </w:r>
    </w:p>
    <w:p w:rsidR="00E45249" w:rsidRPr="009759E1" w:rsidRDefault="00E45249" w:rsidP="000F51B0">
      <w:pPr>
        <w:adjustRightInd w:val="0"/>
        <w:snapToGrid w:val="0"/>
        <w:jc w:val="center"/>
      </w:pPr>
    </w:p>
    <w:p w:rsidR="00047240" w:rsidRPr="009759E1" w:rsidRDefault="00CB0006" w:rsidP="00047240">
      <w:pPr>
        <w:adjustRightInd w:val="0"/>
        <w:snapToGrid w:val="0"/>
        <w:jc w:val="center"/>
        <w:rPr>
          <w:b/>
        </w:rPr>
      </w:pPr>
      <w:r w:rsidRPr="009759E1">
        <w:rPr>
          <w:b/>
        </w:rPr>
        <w:t>Figure Caption</w:t>
      </w:r>
    </w:p>
    <w:p w:rsidR="004C4AEF" w:rsidRPr="009759E1" w:rsidRDefault="004C4AEF" w:rsidP="00CA3F80">
      <w:pPr>
        <w:pStyle w:val="Heading1"/>
        <w:jc w:val="left"/>
        <w:rPr>
          <w:i/>
        </w:rPr>
      </w:pPr>
    </w:p>
    <w:p w:rsidR="006A022B" w:rsidRPr="009759E1" w:rsidRDefault="00047240" w:rsidP="00CA3F80">
      <w:pPr>
        <w:pStyle w:val="Heading1"/>
        <w:jc w:val="left"/>
      </w:pPr>
      <w:r w:rsidRPr="009759E1">
        <w:rPr>
          <w:i/>
        </w:rPr>
        <w:t>Figure 1.</w:t>
      </w:r>
      <w:r w:rsidRPr="009759E1">
        <w:t xml:space="preserve"> </w:t>
      </w:r>
      <w:r w:rsidR="00A037DE" w:rsidRPr="009759E1">
        <w:t>Interaction between self-esteem and public self-consciousness</w:t>
      </w:r>
    </w:p>
    <w:p w:rsidR="00A7793A" w:rsidRPr="009759E1" w:rsidRDefault="00A7793A" w:rsidP="00A7793A">
      <w:pPr>
        <w:pStyle w:val="BodyText"/>
      </w:pPr>
    </w:p>
    <w:p w:rsidR="00A7793A" w:rsidRPr="009759E1" w:rsidRDefault="00A7793A" w:rsidP="00A7793A">
      <w:pPr>
        <w:pStyle w:val="BodyText"/>
      </w:pPr>
    </w:p>
    <w:p w:rsidR="00A7793A" w:rsidRPr="009759E1" w:rsidRDefault="00A7793A" w:rsidP="00A7793A">
      <w:pPr>
        <w:pStyle w:val="BodyText"/>
      </w:pPr>
    </w:p>
    <w:p w:rsidR="00A7793A" w:rsidRPr="009759E1" w:rsidRDefault="00A7793A" w:rsidP="00A7793A">
      <w:pPr>
        <w:pStyle w:val="BodyText"/>
      </w:pPr>
    </w:p>
    <w:p w:rsidR="000A200C" w:rsidRPr="009759E1" w:rsidRDefault="000A200C" w:rsidP="000A200C">
      <w:pPr>
        <w:adjustRightInd w:val="0"/>
        <w:snapToGrid w:val="0"/>
        <w:jc w:val="center"/>
      </w:pPr>
      <w:r w:rsidRPr="009759E1">
        <w:br w:type="page"/>
      </w:r>
    </w:p>
    <w:p w:rsidR="000A200C" w:rsidRPr="009759E1" w:rsidRDefault="000A200C" w:rsidP="000A200C">
      <w:pPr>
        <w:adjustRightInd w:val="0"/>
        <w:snapToGrid w:val="0"/>
        <w:jc w:val="center"/>
      </w:pPr>
    </w:p>
    <w:p w:rsidR="000A200C" w:rsidRPr="009759E1" w:rsidRDefault="000A200C" w:rsidP="000A200C">
      <w:pPr>
        <w:adjustRightInd w:val="0"/>
        <w:snapToGrid w:val="0"/>
        <w:jc w:val="center"/>
        <w:rPr>
          <w:b/>
          <w:bCs/>
        </w:rPr>
      </w:pPr>
      <w:r w:rsidRPr="009759E1">
        <w:rPr>
          <w:b/>
          <w:bCs/>
        </w:rPr>
        <w:t>List of Tables</w:t>
      </w:r>
    </w:p>
    <w:p w:rsidR="000A200C" w:rsidRPr="009759E1" w:rsidRDefault="000A200C" w:rsidP="000A200C">
      <w:pPr>
        <w:adjustRightInd w:val="0"/>
        <w:snapToGrid w:val="0"/>
        <w:jc w:val="center"/>
        <w:rPr>
          <w:b/>
          <w:bCs/>
        </w:rPr>
      </w:pPr>
    </w:p>
    <w:p w:rsidR="000A200C" w:rsidRPr="009759E1" w:rsidRDefault="000A200C" w:rsidP="000A200C">
      <w:pPr>
        <w:pStyle w:val="TableNumber"/>
        <w:rPr>
          <w:i/>
          <w:iCs/>
        </w:rPr>
      </w:pPr>
      <w:r w:rsidRPr="009759E1">
        <w:t xml:space="preserve">Table 1. </w:t>
      </w:r>
      <w:r w:rsidRPr="009759E1">
        <w:rPr>
          <w:i/>
          <w:iCs/>
        </w:rPr>
        <w:t>Descriptives and Bivariate Correlations of Variables</w:t>
      </w:r>
    </w:p>
    <w:p w:rsidR="000A200C" w:rsidRPr="009759E1" w:rsidRDefault="000A200C" w:rsidP="000A200C">
      <w:pPr>
        <w:adjustRightInd w:val="0"/>
        <w:snapToGrid w:val="0"/>
        <w:jc w:val="center"/>
        <w:rPr>
          <w:b/>
          <w:bCs/>
          <w:iCs/>
          <w:lang w:eastAsia="ko-KR"/>
        </w:rPr>
      </w:pPr>
    </w:p>
    <w:p w:rsidR="000A200C" w:rsidRPr="009759E1" w:rsidRDefault="000A200C" w:rsidP="000A200C">
      <w:pPr>
        <w:pStyle w:val="TableNumber"/>
        <w:rPr>
          <w:sz w:val="22"/>
          <w:szCs w:val="22"/>
          <w:lang w:eastAsia="ko-KR"/>
        </w:rPr>
      </w:pPr>
      <w:r w:rsidRPr="009759E1">
        <w:t xml:space="preserve">Table 2. </w:t>
      </w:r>
      <w:r w:rsidRPr="009759E1">
        <w:rPr>
          <w:rFonts w:hint="eastAsia"/>
          <w:i/>
          <w:iCs/>
          <w:lang w:eastAsia="ko-KR"/>
        </w:rPr>
        <w:t xml:space="preserve">Hierarchical Regression </w:t>
      </w:r>
      <w:r w:rsidRPr="009759E1">
        <w:rPr>
          <w:i/>
          <w:iCs/>
          <w:lang w:eastAsia="ko-KR"/>
        </w:rPr>
        <w:t>on Number of Facebook Friends</w:t>
      </w:r>
    </w:p>
    <w:p w:rsidR="00A7793A" w:rsidRPr="009759E1" w:rsidRDefault="00A7793A" w:rsidP="00A7793A">
      <w:pPr>
        <w:pStyle w:val="BodyText"/>
      </w:pPr>
    </w:p>
    <w:sectPr w:rsidR="00A7793A" w:rsidRPr="009759E1" w:rsidSect="00A037DE">
      <w:headerReference w:type="default" r:id="rId12"/>
      <w:footerReference w:type="default" r:id="rId13"/>
      <w:pgSz w:w="12240" w:h="15840" w:code="1"/>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David Moore" w:date="2011-11-26T01:13:00Z" w:initials="DM">
    <w:p w:rsidR="00E451EF" w:rsidRDefault="00E451EF">
      <w:pPr>
        <w:pStyle w:val="CommentText"/>
      </w:pPr>
      <w:r>
        <w:rPr>
          <w:rStyle w:val="CommentReference"/>
        </w:rPr>
        <w:annotationRef/>
      </w:r>
      <w:r>
        <w:t>Good that we clarify this. Might help wit the discrepancy between likert 5 and 4.</w:t>
      </w:r>
    </w:p>
  </w:comment>
  <w:comment w:id="14" w:author="David Moore" w:date="2011-11-26T01:22:00Z" w:initials="DM">
    <w:p w:rsidR="00E451EF" w:rsidRDefault="00E451EF">
      <w:pPr>
        <w:pStyle w:val="CommentText"/>
      </w:pPr>
      <w:r>
        <w:rPr>
          <w:rStyle w:val="CommentReference"/>
        </w:rPr>
        <w:annotationRef/>
      </w:r>
      <w:r>
        <w:t xml:space="preserve">Just ensuring </w:t>
      </w:r>
      <w:proofErr w:type="gramStart"/>
      <w:r>
        <w:t>this  is</w:t>
      </w:r>
      <w:proofErr w:type="gramEnd"/>
      <w:r>
        <w:t xml:space="preserve"> the right character here…</w:t>
      </w:r>
    </w:p>
  </w:comment>
  <w:comment w:id="15" w:author="David Moore" w:date="2011-11-25T19:04:00Z" w:initials="DM">
    <w:p w:rsidR="00E451EF" w:rsidRDefault="00E451EF">
      <w:pPr>
        <w:pStyle w:val="CommentText"/>
      </w:pPr>
      <w:r>
        <w:rPr>
          <w:rStyle w:val="CommentReference"/>
        </w:rPr>
        <w:annotationRef/>
      </w:r>
      <w:r>
        <w:rPr>
          <w:rStyle w:val="CommentReference"/>
        </w:rPr>
        <w:t>I suggest “extending the current findings”</w:t>
      </w:r>
    </w:p>
  </w:comment>
  <w:comment w:id="18" w:author="David Moore" w:date="2011-11-25T19:01:00Z" w:initials="DM">
    <w:p w:rsidR="00E451EF" w:rsidRDefault="00E451EF">
      <w:pPr>
        <w:pStyle w:val="CommentText"/>
      </w:pPr>
      <w:r>
        <w:rPr>
          <w:rStyle w:val="CommentReference"/>
        </w:rPr>
        <w:annotationRef/>
      </w:r>
      <w:r>
        <w:t xml:space="preserve">Here is where we can add a paragraph on Age demographics.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1EF" w:rsidRDefault="00E451EF">
      <w:r>
        <w:separator/>
      </w:r>
    </w:p>
  </w:endnote>
  <w:endnote w:type="continuationSeparator" w:id="0">
    <w:p w:rsidR="00E451EF" w:rsidRDefault="00E451E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바탕">
    <w:charset w:val="4F"/>
    <w:family w:val="auto"/>
    <w:pitch w:val="variable"/>
    <w:sig w:usb0="00000001" w:usb1="00000000" w:usb2="01002406" w:usb3="00000000" w:csb0="0008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1EF" w:rsidRDefault="00E451EF"/>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1EF" w:rsidRDefault="00E451EF">
      <w:r>
        <w:separator/>
      </w:r>
    </w:p>
  </w:footnote>
  <w:footnote w:type="continuationSeparator" w:id="0">
    <w:p w:rsidR="00E451EF" w:rsidRDefault="00E451EF">
      <w:r>
        <w:continuationSeparator/>
      </w:r>
    </w:p>
  </w:footnote>
  <w:footnote w:id="1">
    <w:p w:rsidR="00E451EF" w:rsidRPr="00781A5E" w:rsidRDefault="00E451EF" w:rsidP="002E4691">
      <w:pPr>
        <w:pStyle w:val="FootnoteText"/>
        <w:spacing w:line="240" w:lineRule="auto"/>
        <w:rPr>
          <w:sz w:val="23"/>
          <w:szCs w:val="23"/>
        </w:rPr>
      </w:pPr>
      <w:r w:rsidRPr="008913D1">
        <w:rPr>
          <w:rStyle w:val="FootnoteReference"/>
          <w:sz w:val="23"/>
          <w:szCs w:val="23"/>
          <w:vertAlign w:val="baseline"/>
        </w:rPr>
        <w:footnoteRef/>
      </w:r>
      <w:r w:rsidRPr="008913D1">
        <w:rPr>
          <w:sz w:val="23"/>
          <w:szCs w:val="23"/>
        </w:rPr>
        <w:t xml:space="preserve">.  </w:t>
      </w:r>
      <w:r w:rsidRPr="00781A5E">
        <w:rPr>
          <w:sz w:val="23"/>
          <w:szCs w:val="23"/>
        </w:rPr>
        <w:t>The distribution of the racial/ethnic categories was as follows: “Ame</w:t>
      </w:r>
      <w:r>
        <w:rPr>
          <w:sz w:val="23"/>
          <w:szCs w:val="23"/>
        </w:rPr>
        <w:t>rican Indian/Alaska Native” (0</w:t>
      </w:r>
      <w:r w:rsidRPr="00781A5E">
        <w:rPr>
          <w:sz w:val="23"/>
          <w:szCs w:val="23"/>
        </w:rPr>
        <w:t>%); “Asian/Pacific Islander” (3.0%); “Black/African American” (1.7%); “Hispanic” (1.3%);  “Caucasian/White”</w:t>
      </w:r>
      <w:r>
        <w:rPr>
          <w:sz w:val="23"/>
          <w:szCs w:val="23"/>
        </w:rPr>
        <w:t xml:space="preserve"> (91.5%); and “Multiracial” (1.2</w:t>
      </w:r>
      <w:r w:rsidRPr="00781A5E">
        <w:rPr>
          <w:sz w:val="23"/>
          <w:szCs w:val="23"/>
        </w:rPr>
        <w:t>%).</w:t>
      </w:r>
    </w:p>
  </w:footnote>
  <w:footnote w:id="2">
    <w:p w:rsidR="00E451EF" w:rsidRPr="00E2642D" w:rsidRDefault="00E451EF" w:rsidP="008A1B5B">
      <w:pPr>
        <w:pStyle w:val="BodyText"/>
        <w:adjustRightInd w:val="0"/>
        <w:snapToGrid w:val="0"/>
        <w:spacing w:line="240" w:lineRule="auto"/>
        <w:ind w:firstLine="0"/>
        <w:rPr>
          <w:sz w:val="22"/>
          <w:szCs w:val="22"/>
        </w:rPr>
      </w:pPr>
      <w:r w:rsidRPr="00E2642D">
        <w:rPr>
          <w:rStyle w:val="FootnoteReference"/>
          <w:sz w:val="22"/>
          <w:szCs w:val="22"/>
          <w:vertAlign w:val="baseline"/>
        </w:rPr>
        <w:footnoteRef/>
      </w:r>
      <w:r w:rsidRPr="00E2642D">
        <w:rPr>
          <w:sz w:val="22"/>
          <w:szCs w:val="22"/>
        </w:rPr>
        <w:t>. Upon checking distributions of variables, we found that number of Facebook friends (minimum = 90, maximum = 1,611) showed moderate positive skew</w:t>
      </w:r>
      <w:del w:id="13" w:author="David Moore" w:date="2011-11-26T01:18:00Z">
        <w:r w:rsidRPr="00E2642D" w:rsidDel="002A6BF7">
          <w:rPr>
            <w:sz w:val="22"/>
            <w:szCs w:val="22"/>
          </w:rPr>
          <w:delText>ness</w:delText>
        </w:r>
      </w:del>
      <w:r w:rsidRPr="00E2642D">
        <w:rPr>
          <w:sz w:val="22"/>
          <w:szCs w:val="22"/>
        </w:rPr>
        <w:t xml:space="preserve">. This deviation from normal was remedied by a square root transformation, as suggested by </w:t>
      </w:r>
      <w:r w:rsidRPr="00E2642D">
        <w:rPr>
          <w:noProof/>
          <w:sz w:val="22"/>
          <w:szCs w:val="22"/>
        </w:rPr>
        <w:t>Tabachnick and Fidell</w:t>
      </w:r>
      <w:r w:rsidRPr="00E2642D">
        <w:rPr>
          <w:sz w:val="22"/>
          <w:szCs w:val="22"/>
        </w:rPr>
        <w:t xml:space="preserve"> </w:t>
      </w:r>
      <w:r w:rsidRPr="00E2642D">
        <w:rPr>
          <w:sz w:val="22"/>
          <w:szCs w:val="22"/>
        </w:rPr>
        <w:fldChar w:fldCharType="begin"/>
      </w:r>
      <w:r w:rsidRPr="00E2642D">
        <w:rPr>
          <w:sz w:val="22"/>
          <w:szCs w:val="22"/>
        </w:rPr>
        <w:instrText xml:space="preserve"> ADDIN EN.CITE &lt;EndNote&gt;&lt;Cite ExcludeAuth="1"&gt;&lt;Author&gt;Tabachnick&lt;/Author&gt;&lt;Year&gt;2001&lt;/Year&gt;&lt;RecNum&gt;839&lt;/RecNum&gt;&lt;DisplayText&gt;(2001)&lt;/DisplayText&gt;&lt;record&gt;&lt;rec-number&gt;839&lt;/rec-number&gt;&lt;foreign-keys&gt;&lt;key app="EN" db-id="da595dvxnpv50vevpe9vws2o2v922wwrf55t"&gt;839&lt;/key&gt;&lt;/foreign-keys&gt;&lt;ref-type name="Book"&gt;6&lt;/ref-type&gt;&lt;contributors&gt;&lt;authors&gt;&lt;author&gt;Tabachnick, B.G.&lt;/author&gt;&lt;author&gt;Fidell, L.S.&lt;/author&gt;&lt;/authors&gt;&lt;/contributors&gt;&lt;titles&gt;&lt;title&gt;Using multivariate statistics&lt;/title&gt;&lt;/titles&gt;&lt;edition&gt;Fourth&lt;/edition&gt;&lt;dates&gt;&lt;year&gt;2001&lt;/year&gt;&lt;/dates&gt;&lt;pub-location&gt;Needham Heights, MA&lt;/pub-location&gt;&lt;publisher&gt;Allyn and Bacon Boston:&lt;/publisher&gt;&lt;urls&gt;&lt;/urls&gt;&lt;/record&gt;&lt;/Cite&gt;&lt;/EndNote&gt;</w:instrText>
      </w:r>
      <w:r w:rsidRPr="00E2642D">
        <w:rPr>
          <w:sz w:val="22"/>
          <w:szCs w:val="22"/>
        </w:rPr>
        <w:fldChar w:fldCharType="separate"/>
      </w:r>
      <w:r w:rsidRPr="00E2642D">
        <w:rPr>
          <w:noProof/>
          <w:sz w:val="22"/>
          <w:szCs w:val="22"/>
        </w:rPr>
        <w:t>(2001)</w:t>
      </w:r>
      <w:r w:rsidRPr="00E2642D">
        <w:rPr>
          <w:sz w:val="22"/>
          <w:szCs w:val="22"/>
        </w:rPr>
        <w:fldChar w:fldCharType="end"/>
      </w:r>
      <w:r w:rsidRPr="00E2642D">
        <w:rPr>
          <w:sz w:val="22"/>
          <w:szCs w:val="22"/>
        </w:rPr>
        <w:t xml:space="preserve">. This transformed variable of number of Facebook Friends was used for </w:t>
      </w:r>
      <w:r>
        <w:rPr>
          <w:sz w:val="22"/>
          <w:szCs w:val="22"/>
        </w:rPr>
        <w:t xml:space="preserve">the </w:t>
      </w:r>
      <w:r w:rsidRPr="00E2642D">
        <w:rPr>
          <w:sz w:val="22"/>
          <w:szCs w:val="22"/>
        </w:rPr>
        <w:t xml:space="preserve">regression analysis. </w:t>
      </w:r>
    </w:p>
    <w:p w:rsidR="00E451EF" w:rsidRPr="00E2642D" w:rsidRDefault="00E451EF" w:rsidP="00CB2C9A">
      <w:pPr>
        <w:pStyle w:val="FootnoteText"/>
        <w:rPr>
          <w:sz w:val="22"/>
          <w:szCs w:val="22"/>
        </w:rPr>
      </w:pPr>
    </w:p>
  </w:footnote>
  <w:footnote w:id="3">
    <w:p w:rsidR="00E451EF" w:rsidRDefault="00E451EF" w:rsidP="00906281">
      <w:pPr>
        <w:pStyle w:val="FootnoteText"/>
        <w:spacing w:line="240" w:lineRule="auto"/>
        <w:rPr>
          <w:sz w:val="22"/>
          <w:szCs w:val="22"/>
          <w:lang w:eastAsia="ko-KR"/>
        </w:rPr>
      </w:pPr>
      <w:r w:rsidRPr="00E2642D">
        <w:rPr>
          <w:rStyle w:val="FootnoteReference"/>
          <w:sz w:val="22"/>
          <w:szCs w:val="22"/>
          <w:vertAlign w:val="baseline"/>
        </w:rPr>
        <w:footnoteRef/>
      </w:r>
      <w:r w:rsidRPr="00E2642D">
        <w:rPr>
          <w:rFonts w:hint="eastAsia"/>
          <w:sz w:val="22"/>
          <w:szCs w:val="22"/>
          <w:lang w:eastAsia="ko-KR"/>
        </w:rPr>
        <w:t xml:space="preserve">. </w:t>
      </w:r>
      <w:r w:rsidRPr="00E2642D">
        <w:rPr>
          <w:sz w:val="22"/>
          <w:szCs w:val="22"/>
          <w:lang w:eastAsia="ko-KR"/>
        </w:rPr>
        <w:t xml:space="preserve">We centered the variables entering the interaction term prior to the multiple regression analysis as recommended by Cohen, Cohen, West, and Aiken </w:t>
      </w:r>
      <w:r w:rsidRPr="00E2642D">
        <w:rPr>
          <w:sz w:val="22"/>
          <w:szCs w:val="22"/>
          <w:lang w:eastAsia="ko-KR"/>
        </w:rPr>
        <w:fldChar w:fldCharType="begin"/>
      </w:r>
      <w:r w:rsidRPr="00E2642D">
        <w:rPr>
          <w:sz w:val="22"/>
          <w:szCs w:val="22"/>
          <w:lang w:eastAsia="ko-KR"/>
        </w:rPr>
        <w:instrText xml:space="preserve"> ADDIN EN.CITE &lt;EndNote&gt;&lt;Cite ExcludeAuth="1"&gt;&lt;Author&gt;Cohen&lt;/Author&gt;&lt;Year&gt;2003&lt;/Year&gt;&lt;RecNum&gt;927&lt;/RecNum&gt;&lt;DisplayText&gt;(2003)&lt;/DisplayText&gt;&lt;record&gt;&lt;rec-number&gt;927&lt;/rec-number&gt;&lt;foreign-keys&gt;&lt;key app="EN" db-id="da595dvxnpv50vevpe9vws2o2v922wwrf55t"&gt;927&lt;/key&gt;&lt;/foreign-keys&gt;&lt;ref-type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sciences&lt;/title&gt;&lt;/titles&gt;&lt;edition&gt;Third&lt;/edition&gt;&lt;dates&gt;&lt;year&gt;2003&lt;/year&gt;&lt;/dates&gt;&lt;pub-location&gt;Mahwah, NJ&lt;/pub-location&gt;&lt;publisher&gt;Lawrence Erlbaum Associates&lt;/publisher&gt;&lt;isbn&gt;0805822232&lt;/isbn&gt;&lt;urls&gt;&lt;/urls&gt;&lt;/record&gt;&lt;/Cite&gt;&lt;/EndNote&gt;</w:instrText>
      </w:r>
      <w:r w:rsidRPr="00E2642D">
        <w:rPr>
          <w:sz w:val="22"/>
          <w:szCs w:val="22"/>
          <w:lang w:eastAsia="ko-KR"/>
        </w:rPr>
        <w:fldChar w:fldCharType="separate"/>
      </w:r>
      <w:r w:rsidRPr="00E2642D">
        <w:rPr>
          <w:noProof/>
          <w:sz w:val="22"/>
          <w:szCs w:val="22"/>
          <w:lang w:eastAsia="ko-KR"/>
        </w:rPr>
        <w:t>(2003)</w:t>
      </w:r>
      <w:r w:rsidRPr="00E2642D">
        <w:rPr>
          <w:sz w:val="22"/>
          <w:szCs w:val="22"/>
          <w:lang w:eastAsia="ko-KR"/>
        </w:rPr>
        <w:fldChar w:fldCharType="end"/>
      </w:r>
      <w:r w:rsidRPr="00E2642D">
        <w:rPr>
          <w:sz w:val="22"/>
          <w:szCs w:val="22"/>
          <w:lang w:eastAsia="ko-KR"/>
        </w:rPr>
        <w:t xml:space="preserve"> to avoid problems that can be caused by nonessential multicollinearity as well as to enhance interpretational advantages (p. 267).</w:t>
      </w:r>
    </w:p>
    <w:p w:rsidR="00E451EF" w:rsidRPr="00E2642D" w:rsidRDefault="00E451EF" w:rsidP="00906281">
      <w:pPr>
        <w:pStyle w:val="FootnoteText"/>
        <w:spacing w:line="240" w:lineRule="auto"/>
        <w:rPr>
          <w:sz w:val="22"/>
          <w:szCs w:val="22"/>
        </w:rPr>
      </w:pPr>
      <w:r w:rsidRPr="00E2642D">
        <w:rPr>
          <w:sz w:val="22"/>
          <w:szCs w:val="22"/>
          <w:lang w:eastAsia="ko-KR"/>
        </w:rPr>
        <w:t xml:space="preserve"> </w:t>
      </w:r>
    </w:p>
  </w:footnote>
  <w:footnote w:id="4">
    <w:p w:rsidR="00E451EF" w:rsidRPr="00E2642D" w:rsidRDefault="00E451EF" w:rsidP="00E2642D">
      <w:pPr>
        <w:pStyle w:val="BodyText"/>
        <w:adjustRightInd w:val="0"/>
        <w:snapToGrid w:val="0"/>
        <w:spacing w:line="240" w:lineRule="auto"/>
        <w:ind w:right="720" w:firstLine="0"/>
        <w:rPr>
          <w:sz w:val="22"/>
          <w:szCs w:val="22"/>
          <w:lang w:eastAsia="ko-KR"/>
        </w:rPr>
      </w:pPr>
      <w:r w:rsidRPr="00E2642D">
        <w:rPr>
          <w:rStyle w:val="FootnoteReference"/>
          <w:sz w:val="22"/>
          <w:szCs w:val="22"/>
          <w:vertAlign w:val="baseline"/>
        </w:rPr>
        <w:footnoteRef/>
      </w:r>
      <w:r w:rsidRPr="00E2642D">
        <w:rPr>
          <w:rStyle w:val="EndnoteReference"/>
          <w:sz w:val="22"/>
          <w:szCs w:val="22"/>
          <w:vertAlign w:val="baseline"/>
        </w:rPr>
        <w:t>.</w:t>
      </w:r>
      <w:r w:rsidRPr="00E2642D">
        <w:rPr>
          <w:sz w:val="22"/>
          <w:szCs w:val="22"/>
        </w:rPr>
        <w:t xml:space="preserve">  </w:t>
      </w:r>
      <w:r w:rsidRPr="00E2642D">
        <w:rPr>
          <w:sz w:val="22"/>
          <w:szCs w:val="22"/>
          <w:lang w:eastAsia="ko-KR"/>
        </w:rPr>
        <w:t>Number of Facebook Friends = .89 + (</w:t>
      </w:r>
      <w:proofErr w:type="gramStart"/>
      <w:r w:rsidRPr="00E2642D">
        <w:rPr>
          <w:sz w:val="22"/>
          <w:szCs w:val="22"/>
          <w:lang w:eastAsia="ko-KR"/>
        </w:rPr>
        <w:t>0.10)Age</w:t>
      </w:r>
      <w:proofErr w:type="gramEnd"/>
      <w:r w:rsidRPr="00E2642D">
        <w:rPr>
          <w:sz w:val="22"/>
          <w:szCs w:val="22"/>
          <w:lang w:eastAsia="ko-KR"/>
        </w:rPr>
        <w:t xml:space="preserve"> + (0.43)Income + (−1.70)Gender +  (1.47)Ethnicity + (0.09)Openness + (0.37)Conscientiousness + (1.13)Extraversion + (−0.08)Agreeableness + (−0.35)Neuroticism + (.88)AffinitySeeking + (1.37)FacebookHistory + (0.79)FacebookDependency + (−2.63)SelfEsteem</w:t>
      </w:r>
      <w:r w:rsidRPr="00E2642D">
        <w:rPr>
          <w:sz w:val="22"/>
          <w:szCs w:val="22"/>
          <w:vertAlign w:val="subscript"/>
          <w:lang w:eastAsia="ko-KR"/>
        </w:rPr>
        <w:t>centered</w:t>
      </w:r>
      <w:r w:rsidRPr="00E2642D">
        <w:rPr>
          <w:sz w:val="22"/>
          <w:szCs w:val="22"/>
          <w:lang w:eastAsia="ko-KR"/>
        </w:rPr>
        <w:t xml:space="preserve"> + (−0.49)PrivateSC + (1.27)PublicSC</w:t>
      </w:r>
      <w:r w:rsidRPr="00E2642D">
        <w:rPr>
          <w:sz w:val="22"/>
          <w:szCs w:val="22"/>
          <w:vertAlign w:val="subscript"/>
          <w:lang w:eastAsia="ko-KR"/>
        </w:rPr>
        <w:t>centered</w:t>
      </w:r>
      <w:r w:rsidRPr="00E2642D">
        <w:rPr>
          <w:sz w:val="22"/>
          <w:szCs w:val="22"/>
          <w:lang w:eastAsia="ko-KR"/>
        </w:rPr>
        <w:t xml:space="preserve"> + (−2.18)SelfEsteem</w:t>
      </w:r>
      <w:r w:rsidRPr="00E2642D">
        <w:rPr>
          <w:sz w:val="22"/>
          <w:szCs w:val="22"/>
          <w:vertAlign w:val="subscript"/>
          <w:lang w:eastAsia="ko-KR"/>
        </w:rPr>
        <w:t>centered</w:t>
      </w:r>
      <w:r w:rsidRPr="00E2642D">
        <w:rPr>
          <w:sz w:val="22"/>
          <w:szCs w:val="22"/>
          <w:lang w:eastAsia="ko-KR"/>
        </w:rPr>
        <w:t xml:space="preserve"> x PublicSC</w:t>
      </w:r>
      <w:r w:rsidRPr="00E2642D">
        <w:rPr>
          <w:sz w:val="22"/>
          <w:szCs w:val="22"/>
          <w:vertAlign w:val="subscript"/>
          <w:lang w:eastAsia="ko-KR"/>
        </w:rPr>
        <w:t>centered</w:t>
      </w:r>
      <w:r w:rsidRPr="00E2642D">
        <w:rPr>
          <w:rStyle w:val="CommentReference"/>
          <w:sz w:val="22"/>
          <w:szCs w:val="22"/>
        </w:rPr>
        <w:annotationRef/>
      </w:r>
    </w:p>
    <w:p w:rsidR="00E451EF" w:rsidRDefault="00E451EF">
      <w:pPr>
        <w:pStyle w:val="FootnoteText"/>
      </w:pPr>
      <w:r>
        <w:t xml:space="preserve">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1EF" w:rsidRDefault="00E451EF" w:rsidP="005D0886">
    <w:pPr>
      <w:pStyle w:val="Header"/>
      <w:ind w:right="360"/>
      <w:jc w:val="right"/>
    </w:pPr>
    <w:r>
      <w:t xml:space="preserve">Self-Esteem, Self-Consciousness, and Facebook </w:t>
    </w:r>
    <w:proofErr w:type="gramStart"/>
    <w:r>
      <w:t xml:space="preserve">Friends       </w:t>
    </w:r>
    <w:proofErr w:type="gramEnd"/>
    <w:r>
      <w:rPr>
        <w:rStyle w:val="PageNumber"/>
      </w:rPr>
      <w:fldChar w:fldCharType="begin"/>
    </w:r>
    <w:r>
      <w:rPr>
        <w:rStyle w:val="PageNumber"/>
      </w:rPr>
      <w:instrText xml:space="preserve"> PAGE </w:instrText>
    </w:r>
    <w:r>
      <w:rPr>
        <w:rStyle w:val="PageNumber"/>
      </w:rPr>
      <w:fldChar w:fldCharType="separate"/>
    </w:r>
    <w:r w:rsidR="00A817E4">
      <w:rPr>
        <w:rStyle w:val="PageNumber"/>
        <w:noProof/>
      </w:rPr>
      <w:t>24</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nsid w:val="49BB5355"/>
    <w:multiLevelType w:val="hybridMultilevel"/>
    <w:tmpl w:val="2932BA42"/>
    <w:lvl w:ilvl="0" w:tplc="DCC27A58">
      <w:start w:val="4"/>
      <w:numFmt w:val="bullet"/>
      <w:lvlText w:val=""/>
      <w:lvlJc w:val="left"/>
      <w:pPr>
        <w:tabs>
          <w:tab w:val="num" w:pos="720"/>
        </w:tabs>
        <w:ind w:left="720" w:hanging="360"/>
      </w:pPr>
      <w:rPr>
        <w:rFonts w:ascii="Symbol" w:eastAsia="바탕" w:hAnsi="Symbol" w:cs="Times New Roman" w:hint="default"/>
        <w:i w:val="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trackRevisions/>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ENInstantFormat&gt;"/>
    <w:docVar w:name="EN.Layout" w:val="&lt;ENLayout&gt;&lt;Style&gt;Computers Human Behavi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
    <w:docVar w:name="EN.Libraries" w:val="&lt;ENLibraries&gt;&lt;Libraries&gt;&lt;item&gt;References.enl&lt;/item&gt;&lt;/Libraries&gt;&lt;/ENLibraries&gt;"/>
  </w:docVars>
  <w:rsids>
    <w:rsidRoot w:val="002D7A16"/>
    <w:rsid w:val="0000018C"/>
    <w:rsid w:val="000002C4"/>
    <w:rsid w:val="000008C3"/>
    <w:rsid w:val="000009C3"/>
    <w:rsid w:val="00000CEE"/>
    <w:rsid w:val="00002A8E"/>
    <w:rsid w:val="00002CB3"/>
    <w:rsid w:val="000030D3"/>
    <w:rsid w:val="00003289"/>
    <w:rsid w:val="000034E6"/>
    <w:rsid w:val="00003744"/>
    <w:rsid w:val="00003C1E"/>
    <w:rsid w:val="00003D07"/>
    <w:rsid w:val="00004962"/>
    <w:rsid w:val="0000539B"/>
    <w:rsid w:val="000054FD"/>
    <w:rsid w:val="00005613"/>
    <w:rsid w:val="00005EDA"/>
    <w:rsid w:val="00005F49"/>
    <w:rsid w:val="00006806"/>
    <w:rsid w:val="00006E97"/>
    <w:rsid w:val="000071C9"/>
    <w:rsid w:val="0001059A"/>
    <w:rsid w:val="0001109F"/>
    <w:rsid w:val="00011422"/>
    <w:rsid w:val="00011D99"/>
    <w:rsid w:val="000122C1"/>
    <w:rsid w:val="00012D06"/>
    <w:rsid w:val="000132A2"/>
    <w:rsid w:val="00013933"/>
    <w:rsid w:val="00013F38"/>
    <w:rsid w:val="00016037"/>
    <w:rsid w:val="00016198"/>
    <w:rsid w:val="0001644D"/>
    <w:rsid w:val="000166F1"/>
    <w:rsid w:val="00016AFB"/>
    <w:rsid w:val="00016CFB"/>
    <w:rsid w:val="00017AAF"/>
    <w:rsid w:val="00020E22"/>
    <w:rsid w:val="00022AA7"/>
    <w:rsid w:val="000233F7"/>
    <w:rsid w:val="000234EA"/>
    <w:rsid w:val="00023F6A"/>
    <w:rsid w:val="00024651"/>
    <w:rsid w:val="00024B5A"/>
    <w:rsid w:val="000253AC"/>
    <w:rsid w:val="00025D25"/>
    <w:rsid w:val="000260DE"/>
    <w:rsid w:val="0002695E"/>
    <w:rsid w:val="00026A19"/>
    <w:rsid w:val="000274C1"/>
    <w:rsid w:val="000279C5"/>
    <w:rsid w:val="00030AE9"/>
    <w:rsid w:val="00031A43"/>
    <w:rsid w:val="00031A59"/>
    <w:rsid w:val="00031B00"/>
    <w:rsid w:val="00031ECE"/>
    <w:rsid w:val="000325A2"/>
    <w:rsid w:val="000329D1"/>
    <w:rsid w:val="00032F08"/>
    <w:rsid w:val="00034590"/>
    <w:rsid w:val="000353DE"/>
    <w:rsid w:val="000354CC"/>
    <w:rsid w:val="00035DE8"/>
    <w:rsid w:val="00036120"/>
    <w:rsid w:val="00036A61"/>
    <w:rsid w:val="00036A6B"/>
    <w:rsid w:val="00036CDE"/>
    <w:rsid w:val="00037380"/>
    <w:rsid w:val="00037430"/>
    <w:rsid w:val="00037BC6"/>
    <w:rsid w:val="000400B7"/>
    <w:rsid w:val="00040E9C"/>
    <w:rsid w:val="00041126"/>
    <w:rsid w:val="000411E5"/>
    <w:rsid w:val="0004212E"/>
    <w:rsid w:val="000421CE"/>
    <w:rsid w:val="00043623"/>
    <w:rsid w:val="000447DD"/>
    <w:rsid w:val="00044F3D"/>
    <w:rsid w:val="00045C76"/>
    <w:rsid w:val="00046A4B"/>
    <w:rsid w:val="00047240"/>
    <w:rsid w:val="00047472"/>
    <w:rsid w:val="000501AB"/>
    <w:rsid w:val="000502B1"/>
    <w:rsid w:val="00051256"/>
    <w:rsid w:val="0005190F"/>
    <w:rsid w:val="00052145"/>
    <w:rsid w:val="00052296"/>
    <w:rsid w:val="00052CC5"/>
    <w:rsid w:val="0005367E"/>
    <w:rsid w:val="00053DCA"/>
    <w:rsid w:val="000542A3"/>
    <w:rsid w:val="00054659"/>
    <w:rsid w:val="000548AE"/>
    <w:rsid w:val="00054982"/>
    <w:rsid w:val="00054B32"/>
    <w:rsid w:val="00056480"/>
    <w:rsid w:val="00056666"/>
    <w:rsid w:val="00056763"/>
    <w:rsid w:val="00056DB9"/>
    <w:rsid w:val="00056ED2"/>
    <w:rsid w:val="0006036F"/>
    <w:rsid w:val="0006078E"/>
    <w:rsid w:val="00061042"/>
    <w:rsid w:val="00061C77"/>
    <w:rsid w:val="0006344A"/>
    <w:rsid w:val="000652C0"/>
    <w:rsid w:val="00065377"/>
    <w:rsid w:val="000663EE"/>
    <w:rsid w:val="0006788A"/>
    <w:rsid w:val="00067927"/>
    <w:rsid w:val="0007167B"/>
    <w:rsid w:val="000716EF"/>
    <w:rsid w:val="00071AD8"/>
    <w:rsid w:val="000720B8"/>
    <w:rsid w:val="00072BB6"/>
    <w:rsid w:val="00072DC3"/>
    <w:rsid w:val="00072F4B"/>
    <w:rsid w:val="00074ED3"/>
    <w:rsid w:val="0007555C"/>
    <w:rsid w:val="00075724"/>
    <w:rsid w:val="00075DC4"/>
    <w:rsid w:val="000768D4"/>
    <w:rsid w:val="000775BC"/>
    <w:rsid w:val="0007795B"/>
    <w:rsid w:val="00077A46"/>
    <w:rsid w:val="00080119"/>
    <w:rsid w:val="00080AA3"/>
    <w:rsid w:val="00080C2E"/>
    <w:rsid w:val="000811B7"/>
    <w:rsid w:val="0008154D"/>
    <w:rsid w:val="00081D79"/>
    <w:rsid w:val="000824E2"/>
    <w:rsid w:val="00082CE9"/>
    <w:rsid w:val="000831D7"/>
    <w:rsid w:val="000838A5"/>
    <w:rsid w:val="000866F1"/>
    <w:rsid w:val="0008727F"/>
    <w:rsid w:val="000874A8"/>
    <w:rsid w:val="000876FC"/>
    <w:rsid w:val="000879CB"/>
    <w:rsid w:val="00087FE7"/>
    <w:rsid w:val="00090154"/>
    <w:rsid w:val="00090744"/>
    <w:rsid w:val="00090924"/>
    <w:rsid w:val="00090B87"/>
    <w:rsid w:val="000914DD"/>
    <w:rsid w:val="00092A61"/>
    <w:rsid w:val="0009335C"/>
    <w:rsid w:val="000936BC"/>
    <w:rsid w:val="00093A34"/>
    <w:rsid w:val="00093FB7"/>
    <w:rsid w:val="00094329"/>
    <w:rsid w:val="00095C60"/>
    <w:rsid w:val="00096852"/>
    <w:rsid w:val="00096F53"/>
    <w:rsid w:val="00097533"/>
    <w:rsid w:val="000A00AC"/>
    <w:rsid w:val="000A0125"/>
    <w:rsid w:val="000A02D4"/>
    <w:rsid w:val="000A0537"/>
    <w:rsid w:val="000A0DAF"/>
    <w:rsid w:val="000A1133"/>
    <w:rsid w:val="000A129E"/>
    <w:rsid w:val="000A14DB"/>
    <w:rsid w:val="000A200C"/>
    <w:rsid w:val="000A2638"/>
    <w:rsid w:val="000A2D19"/>
    <w:rsid w:val="000A3801"/>
    <w:rsid w:val="000A3902"/>
    <w:rsid w:val="000A4C12"/>
    <w:rsid w:val="000A5EDF"/>
    <w:rsid w:val="000A6D82"/>
    <w:rsid w:val="000B0041"/>
    <w:rsid w:val="000B0075"/>
    <w:rsid w:val="000B10B0"/>
    <w:rsid w:val="000B1AAF"/>
    <w:rsid w:val="000B2320"/>
    <w:rsid w:val="000B316E"/>
    <w:rsid w:val="000B3666"/>
    <w:rsid w:val="000B3748"/>
    <w:rsid w:val="000B4750"/>
    <w:rsid w:val="000B48A6"/>
    <w:rsid w:val="000B534A"/>
    <w:rsid w:val="000B62EB"/>
    <w:rsid w:val="000B721D"/>
    <w:rsid w:val="000B74AD"/>
    <w:rsid w:val="000B7929"/>
    <w:rsid w:val="000B7A20"/>
    <w:rsid w:val="000B7B75"/>
    <w:rsid w:val="000C194C"/>
    <w:rsid w:val="000C1C1C"/>
    <w:rsid w:val="000C2983"/>
    <w:rsid w:val="000C337F"/>
    <w:rsid w:val="000C345F"/>
    <w:rsid w:val="000C3AF7"/>
    <w:rsid w:val="000C4DFA"/>
    <w:rsid w:val="000C5B06"/>
    <w:rsid w:val="000C5EA9"/>
    <w:rsid w:val="000C62B4"/>
    <w:rsid w:val="000C7F3A"/>
    <w:rsid w:val="000D0252"/>
    <w:rsid w:val="000D0306"/>
    <w:rsid w:val="000D05AB"/>
    <w:rsid w:val="000D0D91"/>
    <w:rsid w:val="000D1CC3"/>
    <w:rsid w:val="000D204F"/>
    <w:rsid w:val="000D247A"/>
    <w:rsid w:val="000D2D60"/>
    <w:rsid w:val="000D455E"/>
    <w:rsid w:val="000D4949"/>
    <w:rsid w:val="000D5EFC"/>
    <w:rsid w:val="000D6040"/>
    <w:rsid w:val="000D6F54"/>
    <w:rsid w:val="000D7378"/>
    <w:rsid w:val="000D741E"/>
    <w:rsid w:val="000D7B65"/>
    <w:rsid w:val="000E1953"/>
    <w:rsid w:val="000E2A94"/>
    <w:rsid w:val="000E2E5C"/>
    <w:rsid w:val="000E2E61"/>
    <w:rsid w:val="000E496F"/>
    <w:rsid w:val="000E4AF0"/>
    <w:rsid w:val="000E4BA3"/>
    <w:rsid w:val="000E50CE"/>
    <w:rsid w:val="000E5FAC"/>
    <w:rsid w:val="000E6630"/>
    <w:rsid w:val="000E740F"/>
    <w:rsid w:val="000E7687"/>
    <w:rsid w:val="000F1F52"/>
    <w:rsid w:val="000F2032"/>
    <w:rsid w:val="000F2BA9"/>
    <w:rsid w:val="000F2BAD"/>
    <w:rsid w:val="000F457D"/>
    <w:rsid w:val="000F462A"/>
    <w:rsid w:val="000F475A"/>
    <w:rsid w:val="000F4DE2"/>
    <w:rsid w:val="000F5131"/>
    <w:rsid w:val="000F51B0"/>
    <w:rsid w:val="000F567D"/>
    <w:rsid w:val="000F61CE"/>
    <w:rsid w:val="000F6266"/>
    <w:rsid w:val="000F654B"/>
    <w:rsid w:val="000F66B7"/>
    <w:rsid w:val="000F6BCE"/>
    <w:rsid w:val="000F7A23"/>
    <w:rsid w:val="00100566"/>
    <w:rsid w:val="001009FC"/>
    <w:rsid w:val="001015E7"/>
    <w:rsid w:val="00101B90"/>
    <w:rsid w:val="00101E33"/>
    <w:rsid w:val="001021D6"/>
    <w:rsid w:val="001027F4"/>
    <w:rsid w:val="0010293A"/>
    <w:rsid w:val="001029C1"/>
    <w:rsid w:val="00102BDA"/>
    <w:rsid w:val="00103F2A"/>
    <w:rsid w:val="0010442F"/>
    <w:rsid w:val="00104B2C"/>
    <w:rsid w:val="00105278"/>
    <w:rsid w:val="00105BFD"/>
    <w:rsid w:val="00106272"/>
    <w:rsid w:val="00107388"/>
    <w:rsid w:val="00107D68"/>
    <w:rsid w:val="00111385"/>
    <w:rsid w:val="00111F00"/>
    <w:rsid w:val="001121D6"/>
    <w:rsid w:val="00112378"/>
    <w:rsid w:val="001136FA"/>
    <w:rsid w:val="00113E24"/>
    <w:rsid w:val="00113F16"/>
    <w:rsid w:val="001143C7"/>
    <w:rsid w:val="00114CF8"/>
    <w:rsid w:val="0011593A"/>
    <w:rsid w:val="00115B45"/>
    <w:rsid w:val="001160CF"/>
    <w:rsid w:val="00116470"/>
    <w:rsid w:val="00116DC2"/>
    <w:rsid w:val="001172E5"/>
    <w:rsid w:val="00117C6F"/>
    <w:rsid w:val="00117FD1"/>
    <w:rsid w:val="00120679"/>
    <w:rsid w:val="00120740"/>
    <w:rsid w:val="00120CD2"/>
    <w:rsid w:val="00121171"/>
    <w:rsid w:val="001212C8"/>
    <w:rsid w:val="00122001"/>
    <w:rsid w:val="00123BA4"/>
    <w:rsid w:val="0012403F"/>
    <w:rsid w:val="001240AF"/>
    <w:rsid w:val="00124362"/>
    <w:rsid w:val="00124566"/>
    <w:rsid w:val="00124622"/>
    <w:rsid w:val="001248E8"/>
    <w:rsid w:val="00124CED"/>
    <w:rsid w:val="0012506C"/>
    <w:rsid w:val="00125082"/>
    <w:rsid w:val="0012557E"/>
    <w:rsid w:val="0012597C"/>
    <w:rsid w:val="00125EDC"/>
    <w:rsid w:val="00126569"/>
    <w:rsid w:val="00126AE5"/>
    <w:rsid w:val="00127DAE"/>
    <w:rsid w:val="0013030D"/>
    <w:rsid w:val="00131039"/>
    <w:rsid w:val="00131B20"/>
    <w:rsid w:val="001321D1"/>
    <w:rsid w:val="00132438"/>
    <w:rsid w:val="001328E5"/>
    <w:rsid w:val="00133EC7"/>
    <w:rsid w:val="00134351"/>
    <w:rsid w:val="001351E8"/>
    <w:rsid w:val="00137521"/>
    <w:rsid w:val="00137754"/>
    <w:rsid w:val="00137773"/>
    <w:rsid w:val="00140C74"/>
    <w:rsid w:val="001411FA"/>
    <w:rsid w:val="001417F0"/>
    <w:rsid w:val="00141927"/>
    <w:rsid w:val="00141A8A"/>
    <w:rsid w:val="0014339F"/>
    <w:rsid w:val="001434EC"/>
    <w:rsid w:val="001447C5"/>
    <w:rsid w:val="001448B2"/>
    <w:rsid w:val="00144C64"/>
    <w:rsid w:val="001451C9"/>
    <w:rsid w:val="001458C0"/>
    <w:rsid w:val="00145D20"/>
    <w:rsid w:val="001461B6"/>
    <w:rsid w:val="00147FB3"/>
    <w:rsid w:val="001509E6"/>
    <w:rsid w:val="00150E5A"/>
    <w:rsid w:val="00150EBE"/>
    <w:rsid w:val="001518C4"/>
    <w:rsid w:val="00151A4E"/>
    <w:rsid w:val="0015206F"/>
    <w:rsid w:val="00152525"/>
    <w:rsid w:val="001538A4"/>
    <w:rsid w:val="00157494"/>
    <w:rsid w:val="00157B44"/>
    <w:rsid w:val="00157CCC"/>
    <w:rsid w:val="00157CDA"/>
    <w:rsid w:val="00160D32"/>
    <w:rsid w:val="00161892"/>
    <w:rsid w:val="0016197F"/>
    <w:rsid w:val="00161E57"/>
    <w:rsid w:val="001622C3"/>
    <w:rsid w:val="001633BC"/>
    <w:rsid w:val="00163670"/>
    <w:rsid w:val="0016395C"/>
    <w:rsid w:val="00163DB2"/>
    <w:rsid w:val="00163FAB"/>
    <w:rsid w:val="001647D6"/>
    <w:rsid w:val="00164EAB"/>
    <w:rsid w:val="001654CC"/>
    <w:rsid w:val="00165F0E"/>
    <w:rsid w:val="00166003"/>
    <w:rsid w:val="00166B6A"/>
    <w:rsid w:val="00166BF3"/>
    <w:rsid w:val="00166C9D"/>
    <w:rsid w:val="00167BF2"/>
    <w:rsid w:val="00167F3F"/>
    <w:rsid w:val="0017093D"/>
    <w:rsid w:val="00170D62"/>
    <w:rsid w:val="00170ED2"/>
    <w:rsid w:val="001710E5"/>
    <w:rsid w:val="00172082"/>
    <w:rsid w:val="00172271"/>
    <w:rsid w:val="0017272C"/>
    <w:rsid w:val="00173033"/>
    <w:rsid w:val="001733D6"/>
    <w:rsid w:val="00173997"/>
    <w:rsid w:val="0017407B"/>
    <w:rsid w:val="00174A0D"/>
    <w:rsid w:val="00175D31"/>
    <w:rsid w:val="001765BC"/>
    <w:rsid w:val="00176839"/>
    <w:rsid w:val="00176E0C"/>
    <w:rsid w:val="001777CC"/>
    <w:rsid w:val="00177FA2"/>
    <w:rsid w:val="0018043D"/>
    <w:rsid w:val="001817D5"/>
    <w:rsid w:val="00181C14"/>
    <w:rsid w:val="00182178"/>
    <w:rsid w:val="001823D9"/>
    <w:rsid w:val="001825FA"/>
    <w:rsid w:val="00182A36"/>
    <w:rsid w:val="00183B08"/>
    <w:rsid w:val="00183C4B"/>
    <w:rsid w:val="001847FD"/>
    <w:rsid w:val="00184EFC"/>
    <w:rsid w:val="001855C4"/>
    <w:rsid w:val="00185F40"/>
    <w:rsid w:val="00186E40"/>
    <w:rsid w:val="00187DAB"/>
    <w:rsid w:val="00190C88"/>
    <w:rsid w:val="00190EDF"/>
    <w:rsid w:val="0019323F"/>
    <w:rsid w:val="001932B5"/>
    <w:rsid w:val="0019409B"/>
    <w:rsid w:val="0019422C"/>
    <w:rsid w:val="00194336"/>
    <w:rsid w:val="001943D0"/>
    <w:rsid w:val="00194BFF"/>
    <w:rsid w:val="00194D6D"/>
    <w:rsid w:val="00194F75"/>
    <w:rsid w:val="001952FB"/>
    <w:rsid w:val="00195AE4"/>
    <w:rsid w:val="00196265"/>
    <w:rsid w:val="00196394"/>
    <w:rsid w:val="001967F7"/>
    <w:rsid w:val="00196A0A"/>
    <w:rsid w:val="0019719E"/>
    <w:rsid w:val="001A0E02"/>
    <w:rsid w:val="001A133E"/>
    <w:rsid w:val="001A16AD"/>
    <w:rsid w:val="001A1705"/>
    <w:rsid w:val="001A1F82"/>
    <w:rsid w:val="001A2031"/>
    <w:rsid w:val="001A220C"/>
    <w:rsid w:val="001A2941"/>
    <w:rsid w:val="001A2D73"/>
    <w:rsid w:val="001A3673"/>
    <w:rsid w:val="001A3C3C"/>
    <w:rsid w:val="001A3F2E"/>
    <w:rsid w:val="001A4F86"/>
    <w:rsid w:val="001A53E6"/>
    <w:rsid w:val="001A563E"/>
    <w:rsid w:val="001A60B5"/>
    <w:rsid w:val="001A76EB"/>
    <w:rsid w:val="001A7F8E"/>
    <w:rsid w:val="001B10A0"/>
    <w:rsid w:val="001B1551"/>
    <w:rsid w:val="001B183F"/>
    <w:rsid w:val="001B1C83"/>
    <w:rsid w:val="001B2857"/>
    <w:rsid w:val="001B383C"/>
    <w:rsid w:val="001B3E1C"/>
    <w:rsid w:val="001B4230"/>
    <w:rsid w:val="001B477E"/>
    <w:rsid w:val="001B4920"/>
    <w:rsid w:val="001B68BC"/>
    <w:rsid w:val="001B748F"/>
    <w:rsid w:val="001B7E2A"/>
    <w:rsid w:val="001C066F"/>
    <w:rsid w:val="001C1263"/>
    <w:rsid w:val="001C12C6"/>
    <w:rsid w:val="001C139A"/>
    <w:rsid w:val="001C20A1"/>
    <w:rsid w:val="001C2390"/>
    <w:rsid w:val="001C2B04"/>
    <w:rsid w:val="001C2F72"/>
    <w:rsid w:val="001C2F7C"/>
    <w:rsid w:val="001C3508"/>
    <w:rsid w:val="001C36E3"/>
    <w:rsid w:val="001C3804"/>
    <w:rsid w:val="001C3932"/>
    <w:rsid w:val="001C3C34"/>
    <w:rsid w:val="001C3F53"/>
    <w:rsid w:val="001C5788"/>
    <w:rsid w:val="001C5E94"/>
    <w:rsid w:val="001C60EC"/>
    <w:rsid w:val="001C7B75"/>
    <w:rsid w:val="001C7C12"/>
    <w:rsid w:val="001C7C33"/>
    <w:rsid w:val="001D0848"/>
    <w:rsid w:val="001D141F"/>
    <w:rsid w:val="001D1E91"/>
    <w:rsid w:val="001D2DC5"/>
    <w:rsid w:val="001D2F7C"/>
    <w:rsid w:val="001D30E5"/>
    <w:rsid w:val="001D4390"/>
    <w:rsid w:val="001D4815"/>
    <w:rsid w:val="001D55F5"/>
    <w:rsid w:val="001D6622"/>
    <w:rsid w:val="001D6A1E"/>
    <w:rsid w:val="001D76D2"/>
    <w:rsid w:val="001E0103"/>
    <w:rsid w:val="001E046F"/>
    <w:rsid w:val="001E05E7"/>
    <w:rsid w:val="001E0A69"/>
    <w:rsid w:val="001E10D5"/>
    <w:rsid w:val="001E143F"/>
    <w:rsid w:val="001E1ABD"/>
    <w:rsid w:val="001E1C49"/>
    <w:rsid w:val="001E1EA9"/>
    <w:rsid w:val="001E2588"/>
    <w:rsid w:val="001E272E"/>
    <w:rsid w:val="001E2A44"/>
    <w:rsid w:val="001E320F"/>
    <w:rsid w:val="001E36E9"/>
    <w:rsid w:val="001E3ACC"/>
    <w:rsid w:val="001E49DB"/>
    <w:rsid w:val="001E5046"/>
    <w:rsid w:val="001E512A"/>
    <w:rsid w:val="001E5594"/>
    <w:rsid w:val="001E617D"/>
    <w:rsid w:val="001E6264"/>
    <w:rsid w:val="001E68FE"/>
    <w:rsid w:val="001E6BE4"/>
    <w:rsid w:val="001E71BE"/>
    <w:rsid w:val="001F05D3"/>
    <w:rsid w:val="001F0653"/>
    <w:rsid w:val="001F33C4"/>
    <w:rsid w:val="001F3828"/>
    <w:rsid w:val="001F4311"/>
    <w:rsid w:val="001F446F"/>
    <w:rsid w:val="001F52D1"/>
    <w:rsid w:val="001F5C68"/>
    <w:rsid w:val="001F619A"/>
    <w:rsid w:val="001F644E"/>
    <w:rsid w:val="001F6679"/>
    <w:rsid w:val="001F68AB"/>
    <w:rsid w:val="001F6D7A"/>
    <w:rsid w:val="001F73F0"/>
    <w:rsid w:val="001F7974"/>
    <w:rsid w:val="002007F9"/>
    <w:rsid w:val="00201249"/>
    <w:rsid w:val="00202186"/>
    <w:rsid w:val="00202B5C"/>
    <w:rsid w:val="00203221"/>
    <w:rsid w:val="002035D7"/>
    <w:rsid w:val="002036B3"/>
    <w:rsid w:val="00203B88"/>
    <w:rsid w:val="00204135"/>
    <w:rsid w:val="002042D5"/>
    <w:rsid w:val="00204770"/>
    <w:rsid w:val="00204BDF"/>
    <w:rsid w:val="0020631D"/>
    <w:rsid w:val="002065B2"/>
    <w:rsid w:val="002065DC"/>
    <w:rsid w:val="00206A1B"/>
    <w:rsid w:val="00206B13"/>
    <w:rsid w:val="00206E40"/>
    <w:rsid w:val="00210B28"/>
    <w:rsid w:val="00211040"/>
    <w:rsid w:val="00211577"/>
    <w:rsid w:val="00211849"/>
    <w:rsid w:val="00212859"/>
    <w:rsid w:val="00213139"/>
    <w:rsid w:val="002136A8"/>
    <w:rsid w:val="002136AA"/>
    <w:rsid w:val="00213AAE"/>
    <w:rsid w:val="00214798"/>
    <w:rsid w:val="00214A47"/>
    <w:rsid w:val="00215D3A"/>
    <w:rsid w:val="00217C69"/>
    <w:rsid w:val="00217D86"/>
    <w:rsid w:val="00217EF9"/>
    <w:rsid w:val="00222AC1"/>
    <w:rsid w:val="00222CA7"/>
    <w:rsid w:val="00223885"/>
    <w:rsid w:val="0022417A"/>
    <w:rsid w:val="00224557"/>
    <w:rsid w:val="0022467E"/>
    <w:rsid w:val="0022515D"/>
    <w:rsid w:val="00225DB4"/>
    <w:rsid w:val="00225E2F"/>
    <w:rsid w:val="00226141"/>
    <w:rsid w:val="002265C3"/>
    <w:rsid w:val="002266A5"/>
    <w:rsid w:val="00227800"/>
    <w:rsid w:val="00227FE0"/>
    <w:rsid w:val="002303AF"/>
    <w:rsid w:val="00230A55"/>
    <w:rsid w:val="002316CE"/>
    <w:rsid w:val="002323A4"/>
    <w:rsid w:val="00232FAB"/>
    <w:rsid w:val="0023421C"/>
    <w:rsid w:val="002348FE"/>
    <w:rsid w:val="0023582D"/>
    <w:rsid w:val="002360BB"/>
    <w:rsid w:val="00236F2D"/>
    <w:rsid w:val="002371FE"/>
    <w:rsid w:val="0023744B"/>
    <w:rsid w:val="002379EA"/>
    <w:rsid w:val="00237D45"/>
    <w:rsid w:val="00237E84"/>
    <w:rsid w:val="00240BDF"/>
    <w:rsid w:val="00240C71"/>
    <w:rsid w:val="00240CFB"/>
    <w:rsid w:val="002419CF"/>
    <w:rsid w:val="00241F16"/>
    <w:rsid w:val="002425C9"/>
    <w:rsid w:val="0024390F"/>
    <w:rsid w:val="00243A07"/>
    <w:rsid w:val="00244FF4"/>
    <w:rsid w:val="00245976"/>
    <w:rsid w:val="002462EB"/>
    <w:rsid w:val="00246A91"/>
    <w:rsid w:val="00246C17"/>
    <w:rsid w:val="0025062A"/>
    <w:rsid w:val="0025078B"/>
    <w:rsid w:val="00250EBC"/>
    <w:rsid w:val="00251052"/>
    <w:rsid w:val="0025133E"/>
    <w:rsid w:val="00251AED"/>
    <w:rsid w:val="00251C88"/>
    <w:rsid w:val="00251E3F"/>
    <w:rsid w:val="00252BC2"/>
    <w:rsid w:val="00252C94"/>
    <w:rsid w:val="00252CBF"/>
    <w:rsid w:val="00253708"/>
    <w:rsid w:val="002542C8"/>
    <w:rsid w:val="0025542B"/>
    <w:rsid w:val="00255AEB"/>
    <w:rsid w:val="00256580"/>
    <w:rsid w:val="00256D13"/>
    <w:rsid w:val="00256F21"/>
    <w:rsid w:val="00257AA0"/>
    <w:rsid w:val="00257CCC"/>
    <w:rsid w:val="002600DD"/>
    <w:rsid w:val="00260C49"/>
    <w:rsid w:val="00260D71"/>
    <w:rsid w:val="002628AA"/>
    <w:rsid w:val="00262D6A"/>
    <w:rsid w:val="00263285"/>
    <w:rsid w:val="002638C7"/>
    <w:rsid w:val="00264787"/>
    <w:rsid w:val="00264C2C"/>
    <w:rsid w:val="00265105"/>
    <w:rsid w:val="00265726"/>
    <w:rsid w:val="00265D42"/>
    <w:rsid w:val="002662DB"/>
    <w:rsid w:val="00266334"/>
    <w:rsid w:val="00267BD5"/>
    <w:rsid w:val="0027052D"/>
    <w:rsid w:val="00270670"/>
    <w:rsid w:val="00270A62"/>
    <w:rsid w:val="00270B17"/>
    <w:rsid w:val="00271C09"/>
    <w:rsid w:val="00271F6A"/>
    <w:rsid w:val="00272D66"/>
    <w:rsid w:val="0027332F"/>
    <w:rsid w:val="002733E0"/>
    <w:rsid w:val="00273B11"/>
    <w:rsid w:val="00273C97"/>
    <w:rsid w:val="002752F8"/>
    <w:rsid w:val="002759BB"/>
    <w:rsid w:val="00276BD6"/>
    <w:rsid w:val="00276E68"/>
    <w:rsid w:val="00277242"/>
    <w:rsid w:val="002776E4"/>
    <w:rsid w:val="00277D9F"/>
    <w:rsid w:val="002800B1"/>
    <w:rsid w:val="002814A6"/>
    <w:rsid w:val="00281EA7"/>
    <w:rsid w:val="00281F15"/>
    <w:rsid w:val="0028203E"/>
    <w:rsid w:val="002824C6"/>
    <w:rsid w:val="00282D30"/>
    <w:rsid w:val="00283548"/>
    <w:rsid w:val="002838DA"/>
    <w:rsid w:val="00283956"/>
    <w:rsid w:val="00283A93"/>
    <w:rsid w:val="00283C67"/>
    <w:rsid w:val="002840BC"/>
    <w:rsid w:val="002842A2"/>
    <w:rsid w:val="002843DA"/>
    <w:rsid w:val="002852BB"/>
    <w:rsid w:val="00286AA2"/>
    <w:rsid w:val="00287283"/>
    <w:rsid w:val="002874DD"/>
    <w:rsid w:val="002878BE"/>
    <w:rsid w:val="00287CBC"/>
    <w:rsid w:val="00290938"/>
    <w:rsid w:val="00290DE2"/>
    <w:rsid w:val="00290DF2"/>
    <w:rsid w:val="00290EEE"/>
    <w:rsid w:val="0029217D"/>
    <w:rsid w:val="00292694"/>
    <w:rsid w:val="002932F4"/>
    <w:rsid w:val="00293807"/>
    <w:rsid w:val="0029644A"/>
    <w:rsid w:val="00296A41"/>
    <w:rsid w:val="002A011D"/>
    <w:rsid w:val="002A053E"/>
    <w:rsid w:val="002A1C3B"/>
    <w:rsid w:val="002A23E8"/>
    <w:rsid w:val="002A35FB"/>
    <w:rsid w:val="002A3CFA"/>
    <w:rsid w:val="002A50E4"/>
    <w:rsid w:val="002A580B"/>
    <w:rsid w:val="002A6BF7"/>
    <w:rsid w:val="002A7862"/>
    <w:rsid w:val="002A7DCA"/>
    <w:rsid w:val="002B06B5"/>
    <w:rsid w:val="002B06C5"/>
    <w:rsid w:val="002B09DA"/>
    <w:rsid w:val="002B1049"/>
    <w:rsid w:val="002B144D"/>
    <w:rsid w:val="002B1811"/>
    <w:rsid w:val="002B1C70"/>
    <w:rsid w:val="002B1D0F"/>
    <w:rsid w:val="002B2F6D"/>
    <w:rsid w:val="002B3448"/>
    <w:rsid w:val="002B35ED"/>
    <w:rsid w:val="002B3E9D"/>
    <w:rsid w:val="002B42A4"/>
    <w:rsid w:val="002B4E70"/>
    <w:rsid w:val="002B66E2"/>
    <w:rsid w:val="002B6791"/>
    <w:rsid w:val="002B687A"/>
    <w:rsid w:val="002B69A9"/>
    <w:rsid w:val="002B6B92"/>
    <w:rsid w:val="002B773D"/>
    <w:rsid w:val="002B797A"/>
    <w:rsid w:val="002B7A56"/>
    <w:rsid w:val="002B7FCC"/>
    <w:rsid w:val="002C0A24"/>
    <w:rsid w:val="002C0C03"/>
    <w:rsid w:val="002C17AF"/>
    <w:rsid w:val="002C187E"/>
    <w:rsid w:val="002C1DE8"/>
    <w:rsid w:val="002C29C2"/>
    <w:rsid w:val="002C31E4"/>
    <w:rsid w:val="002C3290"/>
    <w:rsid w:val="002C42B2"/>
    <w:rsid w:val="002C436C"/>
    <w:rsid w:val="002C43A9"/>
    <w:rsid w:val="002C470D"/>
    <w:rsid w:val="002C47F6"/>
    <w:rsid w:val="002C4A44"/>
    <w:rsid w:val="002C599E"/>
    <w:rsid w:val="002C5CCD"/>
    <w:rsid w:val="002C705F"/>
    <w:rsid w:val="002C7113"/>
    <w:rsid w:val="002C7605"/>
    <w:rsid w:val="002C7957"/>
    <w:rsid w:val="002D199A"/>
    <w:rsid w:val="002D1A04"/>
    <w:rsid w:val="002D1BBE"/>
    <w:rsid w:val="002D1D2A"/>
    <w:rsid w:val="002D2F83"/>
    <w:rsid w:val="002D2FCE"/>
    <w:rsid w:val="002D3420"/>
    <w:rsid w:val="002D3C26"/>
    <w:rsid w:val="002D5653"/>
    <w:rsid w:val="002D5A49"/>
    <w:rsid w:val="002D5EDD"/>
    <w:rsid w:val="002D5F0C"/>
    <w:rsid w:val="002D61A6"/>
    <w:rsid w:val="002D6E46"/>
    <w:rsid w:val="002D7767"/>
    <w:rsid w:val="002D7A16"/>
    <w:rsid w:val="002E0971"/>
    <w:rsid w:val="002E0FBE"/>
    <w:rsid w:val="002E13DA"/>
    <w:rsid w:val="002E16F5"/>
    <w:rsid w:val="002E19C8"/>
    <w:rsid w:val="002E1DFE"/>
    <w:rsid w:val="002E218C"/>
    <w:rsid w:val="002E251D"/>
    <w:rsid w:val="002E294B"/>
    <w:rsid w:val="002E3835"/>
    <w:rsid w:val="002E393D"/>
    <w:rsid w:val="002E4231"/>
    <w:rsid w:val="002E4691"/>
    <w:rsid w:val="002E4CCE"/>
    <w:rsid w:val="002E56DF"/>
    <w:rsid w:val="002E5F5F"/>
    <w:rsid w:val="002E6082"/>
    <w:rsid w:val="002E64BF"/>
    <w:rsid w:val="002E66A8"/>
    <w:rsid w:val="002E6D7C"/>
    <w:rsid w:val="002E7369"/>
    <w:rsid w:val="002E7BD7"/>
    <w:rsid w:val="002E7DBE"/>
    <w:rsid w:val="002E7E5F"/>
    <w:rsid w:val="002F027C"/>
    <w:rsid w:val="002F0C98"/>
    <w:rsid w:val="002F1CA0"/>
    <w:rsid w:val="002F211E"/>
    <w:rsid w:val="002F241C"/>
    <w:rsid w:val="002F2B59"/>
    <w:rsid w:val="002F2CE6"/>
    <w:rsid w:val="002F328D"/>
    <w:rsid w:val="002F32A7"/>
    <w:rsid w:val="002F458E"/>
    <w:rsid w:val="002F4D24"/>
    <w:rsid w:val="002F5345"/>
    <w:rsid w:val="002F5DBA"/>
    <w:rsid w:val="002F5DEC"/>
    <w:rsid w:val="002F6482"/>
    <w:rsid w:val="002F6A71"/>
    <w:rsid w:val="002F7B65"/>
    <w:rsid w:val="00300C2A"/>
    <w:rsid w:val="00301901"/>
    <w:rsid w:val="00301A5C"/>
    <w:rsid w:val="00301DD0"/>
    <w:rsid w:val="003023EA"/>
    <w:rsid w:val="00302AE4"/>
    <w:rsid w:val="00303B91"/>
    <w:rsid w:val="00303D62"/>
    <w:rsid w:val="00303E98"/>
    <w:rsid w:val="003061DC"/>
    <w:rsid w:val="00306ECC"/>
    <w:rsid w:val="003073EF"/>
    <w:rsid w:val="00310061"/>
    <w:rsid w:val="00310BE9"/>
    <w:rsid w:val="0031229E"/>
    <w:rsid w:val="003126DE"/>
    <w:rsid w:val="003127CE"/>
    <w:rsid w:val="00313ED4"/>
    <w:rsid w:val="00314998"/>
    <w:rsid w:val="00314E38"/>
    <w:rsid w:val="00314ED9"/>
    <w:rsid w:val="003151DF"/>
    <w:rsid w:val="00315215"/>
    <w:rsid w:val="00315513"/>
    <w:rsid w:val="003159BB"/>
    <w:rsid w:val="003160A3"/>
    <w:rsid w:val="00316F65"/>
    <w:rsid w:val="0031704E"/>
    <w:rsid w:val="00317185"/>
    <w:rsid w:val="00317742"/>
    <w:rsid w:val="003178E9"/>
    <w:rsid w:val="00320808"/>
    <w:rsid w:val="003222DF"/>
    <w:rsid w:val="00322959"/>
    <w:rsid w:val="00322D51"/>
    <w:rsid w:val="00322FBB"/>
    <w:rsid w:val="00323540"/>
    <w:rsid w:val="00324638"/>
    <w:rsid w:val="00324D07"/>
    <w:rsid w:val="0032516A"/>
    <w:rsid w:val="003260CD"/>
    <w:rsid w:val="003264A1"/>
    <w:rsid w:val="00330174"/>
    <w:rsid w:val="00330793"/>
    <w:rsid w:val="00331007"/>
    <w:rsid w:val="00331BC2"/>
    <w:rsid w:val="00331CA4"/>
    <w:rsid w:val="003323A7"/>
    <w:rsid w:val="00332722"/>
    <w:rsid w:val="0033383C"/>
    <w:rsid w:val="00333E95"/>
    <w:rsid w:val="003340FC"/>
    <w:rsid w:val="003345EE"/>
    <w:rsid w:val="0033645B"/>
    <w:rsid w:val="003367A8"/>
    <w:rsid w:val="00336DB6"/>
    <w:rsid w:val="00337941"/>
    <w:rsid w:val="0033795F"/>
    <w:rsid w:val="0034040C"/>
    <w:rsid w:val="00340C84"/>
    <w:rsid w:val="00340E66"/>
    <w:rsid w:val="0034108F"/>
    <w:rsid w:val="00341E00"/>
    <w:rsid w:val="00341E77"/>
    <w:rsid w:val="00342268"/>
    <w:rsid w:val="003422ED"/>
    <w:rsid w:val="00342750"/>
    <w:rsid w:val="00342A0A"/>
    <w:rsid w:val="00342DA0"/>
    <w:rsid w:val="0034332C"/>
    <w:rsid w:val="00343366"/>
    <w:rsid w:val="003435CD"/>
    <w:rsid w:val="00343612"/>
    <w:rsid w:val="003437C5"/>
    <w:rsid w:val="00345014"/>
    <w:rsid w:val="00345044"/>
    <w:rsid w:val="0034610A"/>
    <w:rsid w:val="003464C0"/>
    <w:rsid w:val="00346972"/>
    <w:rsid w:val="00346BA4"/>
    <w:rsid w:val="0034785A"/>
    <w:rsid w:val="00347BAC"/>
    <w:rsid w:val="00350D2A"/>
    <w:rsid w:val="00351788"/>
    <w:rsid w:val="00352299"/>
    <w:rsid w:val="0035264C"/>
    <w:rsid w:val="00352EBD"/>
    <w:rsid w:val="0035317C"/>
    <w:rsid w:val="0035372E"/>
    <w:rsid w:val="00354647"/>
    <w:rsid w:val="0035478B"/>
    <w:rsid w:val="003560CC"/>
    <w:rsid w:val="00356114"/>
    <w:rsid w:val="00357393"/>
    <w:rsid w:val="00360ACD"/>
    <w:rsid w:val="00361249"/>
    <w:rsid w:val="00361431"/>
    <w:rsid w:val="00361D05"/>
    <w:rsid w:val="00363325"/>
    <w:rsid w:val="00363432"/>
    <w:rsid w:val="0036345F"/>
    <w:rsid w:val="003642B3"/>
    <w:rsid w:val="003643CE"/>
    <w:rsid w:val="0036579D"/>
    <w:rsid w:val="003659AB"/>
    <w:rsid w:val="00365C6C"/>
    <w:rsid w:val="003664D2"/>
    <w:rsid w:val="003664EC"/>
    <w:rsid w:val="0036679E"/>
    <w:rsid w:val="0036689C"/>
    <w:rsid w:val="00370128"/>
    <w:rsid w:val="00370D06"/>
    <w:rsid w:val="00371752"/>
    <w:rsid w:val="003722BF"/>
    <w:rsid w:val="003749A6"/>
    <w:rsid w:val="00375CE6"/>
    <w:rsid w:val="0037683C"/>
    <w:rsid w:val="00377B84"/>
    <w:rsid w:val="003814D7"/>
    <w:rsid w:val="00382742"/>
    <w:rsid w:val="00382AA7"/>
    <w:rsid w:val="0038370B"/>
    <w:rsid w:val="00383B9F"/>
    <w:rsid w:val="0038419D"/>
    <w:rsid w:val="003852BF"/>
    <w:rsid w:val="0038570D"/>
    <w:rsid w:val="0038584F"/>
    <w:rsid w:val="00385D00"/>
    <w:rsid w:val="00387FC5"/>
    <w:rsid w:val="003900E0"/>
    <w:rsid w:val="00390AA7"/>
    <w:rsid w:val="00391336"/>
    <w:rsid w:val="0039147E"/>
    <w:rsid w:val="003928E1"/>
    <w:rsid w:val="00392BBF"/>
    <w:rsid w:val="003931D2"/>
    <w:rsid w:val="00394BEA"/>
    <w:rsid w:val="0039505E"/>
    <w:rsid w:val="003957BE"/>
    <w:rsid w:val="00395E31"/>
    <w:rsid w:val="003962E7"/>
    <w:rsid w:val="003967B4"/>
    <w:rsid w:val="00396E7D"/>
    <w:rsid w:val="00397615"/>
    <w:rsid w:val="00397983"/>
    <w:rsid w:val="003A03F4"/>
    <w:rsid w:val="003A12E5"/>
    <w:rsid w:val="003A1667"/>
    <w:rsid w:val="003A1668"/>
    <w:rsid w:val="003A16C4"/>
    <w:rsid w:val="003A2059"/>
    <w:rsid w:val="003A2449"/>
    <w:rsid w:val="003A26CF"/>
    <w:rsid w:val="003A3569"/>
    <w:rsid w:val="003A46D0"/>
    <w:rsid w:val="003A5EE5"/>
    <w:rsid w:val="003A6288"/>
    <w:rsid w:val="003A630D"/>
    <w:rsid w:val="003A6441"/>
    <w:rsid w:val="003A6802"/>
    <w:rsid w:val="003A7024"/>
    <w:rsid w:val="003A73A9"/>
    <w:rsid w:val="003A746A"/>
    <w:rsid w:val="003A77A7"/>
    <w:rsid w:val="003A7A69"/>
    <w:rsid w:val="003A7B2C"/>
    <w:rsid w:val="003B0196"/>
    <w:rsid w:val="003B041B"/>
    <w:rsid w:val="003B0CC2"/>
    <w:rsid w:val="003B1658"/>
    <w:rsid w:val="003B21B4"/>
    <w:rsid w:val="003B2595"/>
    <w:rsid w:val="003B3475"/>
    <w:rsid w:val="003B3C42"/>
    <w:rsid w:val="003B41A3"/>
    <w:rsid w:val="003B441D"/>
    <w:rsid w:val="003B46AC"/>
    <w:rsid w:val="003B4A53"/>
    <w:rsid w:val="003B565D"/>
    <w:rsid w:val="003B59D5"/>
    <w:rsid w:val="003B621E"/>
    <w:rsid w:val="003B6266"/>
    <w:rsid w:val="003B65FE"/>
    <w:rsid w:val="003B67A0"/>
    <w:rsid w:val="003B6F1C"/>
    <w:rsid w:val="003C178F"/>
    <w:rsid w:val="003C19E8"/>
    <w:rsid w:val="003C1D32"/>
    <w:rsid w:val="003C24BF"/>
    <w:rsid w:val="003C37B4"/>
    <w:rsid w:val="003C3B6C"/>
    <w:rsid w:val="003C4059"/>
    <w:rsid w:val="003C4621"/>
    <w:rsid w:val="003C47E3"/>
    <w:rsid w:val="003C4E1E"/>
    <w:rsid w:val="003C5978"/>
    <w:rsid w:val="003C5FC4"/>
    <w:rsid w:val="003C6E34"/>
    <w:rsid w:val="003D09A6"/>
    <w:rsid w:val="003D0ED0"/>
    <w:rsid w:val="003D158A"/>
    <w:rsid w:val="003D1B84"/>
    <w:rsid w:val="003D25CF"/>
    <w:rsid w:val="003D2FF9"/>
    <w:rsid w:val="003D3F4C"/>
    <w:rsid w:val="003D4B05"/>
    <w:rsid w:val="003D53E5"/>
    <w:rsid w:val="003D5CD7"/>
    <w:rsid w:val="003D5DAF"/>
    <w:rsid w:val="003D6FB0"/>
    <w:rsid w:val="003E0AA7"/>
    <w:rsid w:val="003E1B17"/>
    <w:rsid w:val="003E1DD6"/>
    <w:rsid w:val="003E255E"/>
    <w:rsid w:val="003E2BCB"/>
    <w:rsid w:val="003E415B"/>
    <w:rsid w:val="003E4E21"/>
    <w:rsid w:val="003E51AA"/>
    <w:rsid w:val="003E5931"/>
    <w:rsid w:val="003E5D65"/>
    <w:rsid w:val="003E5EF4"/>
    <w:rsid w:val="003E6E90"/>
    <w:rsid w:val="003E79BA"/>
    <w:rsid w:val="003E7A6C"/>
    <w:rsid w:val="003F0B85"/>
    <w:rsid w:val="003F1306"/>
    <w:rsid w:val="003F1439"/>
    <w:rsid w:val="003F1E85"/>
    <w:rsid w:val="003F1F2E"/>
    <w:rsid w:val="003F2463"/>
    <w:rsid w:val="003F27B5"/>
    <w:rsid w:val="003F3539"/>
    <w:rsid w:val="003F4C41"/>
    <w:rsid w:val="003F5C1D"/>
    <w:rsid w:val="004005D1"/>
    <w:rsid w:val="004006BF"/>
    <w:rsid w:val="00400A7D"/>
    <w:rsid w:val="00400F8F"/>
    <w:rsid w:val="0040125C"/>
    <w:rsid w:val="00401451"/>
    <w:rsid w:val="0040179B"/>
    <w:rsid w:val="00401F18"/>
    <w:rsid w:val="00402F13"/>
    <w:rsid w:val="0040348B"/>
    <w:rsid w:val="00403F77"/>
    <w:rsid w:val="00404290"/>
    <w:rsid w:val="00405ABB"/>
    <w:rsid w:val="00405B1F"/>
    <w:rsid w:val="00405DCE"/>
    <w:rsid w:val="0040667F"/>
    <w:rsid w:val="00406E50"/>
    <w:rsid w:val="004072A3"/>
    <w:rsid w:val="00407A6B"/>
    <w:rsid w:val="00407B24"/>
    <w:rsid w:val="00410213"/>
    <w:rsid w:val="00410541"/>
    <w:rsid w:val="0041097E"/>
    <w:rsid w:val="004118E7"/>
    <w:rsid w:val="00411BB3"/>
    <w:rsid w:val="00412857"/>
    <w:rsid w:val="00412FF5"/>
    <w:rsid w:val="00413054"/>
    <w:rsid w:val="00413FDE"/>
    <w:rsid w:val="00414263"/>
    <w:rsid w:val="004147B2"/>
    <w:rsid w:val="00414DA0"/>
    <w:rsid w:val="00416161"/>
    <w:rsid w:val="0041758B"/>
    <w:rsid w:val="0041793D"/>
    <w:rsid w:val="00417DD4"/>
    <w:rsid w:val="00420190"/>
    <w:rsid w:val="00420B21"/>
    <w:rsid w:val="00421486"/>
    <w:rsid w:val="0042182B"/>
    <w:rsid w:val="004224EB"/>
    <w:rsid w:val="0042274E"/>
    <w:rsid w:val="00422F7C"/>
    <w:rsid w:val="0042350A"/>
    <w:rsid w:val="00423786"/>
    <w:rsid w:val="00424511"/>
    <w:rsid w:val="00425432"/>
    <w:rsid w:val="00425B03"/>
    <w:rsid w:val="00426435"/>
    <w:rsid w:val="00426A72"/>
    <w:rsid w:val="004274F0"/>
    <w:rsid w:val="00427852"/>
    <w:rsid w:val="00430FC4"/>
    <w:rsid w:val="004312AE"/>
    <w:rsid w:val="004313E8"/>
    <w:rsid w:val="0043155B"/>
    <w:rsid w:val="00432545"/>
    <w:rsid w:val="00432970"/>
    <w:rsid w:val="0043373C"/>
    <w:rsid w:val="0043375A"/>
    <w:rsid w:val="00433B5C"/>
    <w:rsid w:val="00433E0E"/>
    <w:rsid w:val="00435C22"/>
    <w:rsid w:val="00435C7C"/>
    <w:rsid w:val="004362CA"/>
    <w:rsid w:val="004366C8"/>
    <w:rsid w:val="004368CE"/>
    <w:rsid w:val="00436B88"/>
    <w:rsid w:val="0043777C"/>
    <w:rsid w:val="00440029"/>
    <w:rsid w:val="00440223"/>
    <w:rsid w:val="00441400"/>
    <w:rsid w:val="004416BB"/>
    <w:rsid w:val="0044261A"/>
    <w:rsid w:val="0044267F"/>
    <w:rsid w:val="00442A60"/>
    <w:rsid w:val="00443463"/>
    <w:rsid w:val="0044458E"/>
    <w:rsid w:val="004445C4"/>
    <w:rsid w:val="00445490"/>
    <w:rsid w:val="004459F8"/>
    <w:rsid w:val="00445AFF"/>
    <w:rsid w:val="0044705B"/>
    <w:rsid w:val="00447446"/>
    <w:rsid w:val="00447955"/>
    <w:rsid w:val="00450AAA"/>
    <w:rsid w:val="00451910"/>
    <w:rsid w:val="004524C4"/>
    <w:rsid w:val="00453085"/>
    <w:rsid w:val="00453A63"/>
    <w:rsid w:val="00453B65"/>
    <w:rsid w:val="00453E61"/>
    <w:rsid w:val="00454999"/>
    <w:rsid w:val="0045509B"/>
    <w:rsid w:val="00455350"/>
    <w:rsid w:val="00456B73"/>
    <w:rsid w:val="00457DD2"/>
    <w:rsid w:val="00460CAC"/>
    <w:rsid w:val="00460D29"/>
    <w:rsid w:val="00461311"/>
    <w:rsid w:val="0046136D"/>
    <w:rsid w:val="00461CB0"/>
    <w:rsid w:val="00461EEB"/>
    <w:rsid w:val="00462FC0"/>
    <w:rsid w:val="00463D1B"/>
    <w:rsid w:val="00463D9B"/>
    <w:rsid w:val="00463F48"/>
    <w:rsid w:val="00464704"/>
    <w:rsid w:val="004650A4"/>
    <w:rsid w:val="00465554"/>
    <w:rsid w:val="00465E8B"/>
    <w:rsid w:val="004671DC"/>
    <w:rsid w:val="004673D7"/>
    <w:rsid w:val="0047002A"/>
    <w:rsid w:val="004710B5"/>
    <w:rsid w:val="00471303"/>
    <w:rsid w:val="00471A91"/>
    <w:rsid w:val="004721ED"/>
    <w:rsid w:val="004734C0"/>
    <w:rsid w:val="00473770"/>
    <w:rsid w:val="00474124"/>
    <w:rsid w:val="004751EE"/>
    <w:rsid w:val="00475240"/>
    <w:rsid w:val="00475362"/>
    <w:rsid w:val="004754E4"/>
    <w:rsid w:val="004764DC"/>
    <w:rsid w:val="0047669E"/>
    <w:rsid w:val="00480299"/>
    <w:rsid w:val="00480850"/>
    <w:rsid w:val="00481910"/>
    <w:rsid w:val="00481CE7"/>
    <w:rsid w:val="00482A23"/>
    <w:rsid w:val="00483427"/>
    <w:rsid w:val="00483653"/>
    <w:rsid w:val="0048394F"/>
    <w:rsid w:val="004843FF"/>
    <w:rsid w:val="00484455"/>
    <w:rsid w:val="00484892"/>
    <w:rsid w:val="00484E7A"/>
    <w:rsid w:val="00484EF1"/>
    <w:rsid w:val="00485751"/>
    <w:rsid w:val="004861B3"/>
    <w:rsid w:val="00487B5C"/>
    <w:rsid w:val="0049046E"/>
    <w:rsid w:val="00490499"/>
    <w:rsid w:val="0049072A"/>
    <w:rsid w:val="00490B3F"/>
    <w:rsid w:val="00491417"/>
    <w:rsid w:val="00491D2A"/>
    <w:rsid w:val="00491FC5"/>
    <w:rsid w:val="00492090"/>
    <w:rsid w:val="00492114"/>
    <w:rsid w:val="00492367"/>
    <w:rsid w:val="004923A5"/>
    <w:rsid w:val="00492CD5"/>
    <w:rsid w:val="00493302"/>
    <w:rsid w:val="00493989"/>
    <w:rsid w:val="00493A13"/>
    <w:rsid w:val="0049435D"/>
    <w:rsid w:val="00494411"/>
    <w:rsid w:val="00494967"/>
    <w:rsid w:val="004957BD"/>
    <w:rsid w:val="00496FE6"/>
    <w:rsid w:val="004A0ADE"/>
    <w:rsid w:val="004A2B92"/>
    <w:rsid w:val="004A446D"/>
    <w:rsid w:val="004A5275"/>
    <w:rsid w:val="004A61EC"/>
    <w:rsid w:val="004A69AD"/>
    <w:rsid w:val="004B0BFA"/>
    <w:rsid w:val="004B1292"/>
    <w:rsid w:val="004B1F14"/>
    <w:rsid w:val="004B244A"/>
    <w:rsid w:val="004B3600"/>
    <w:rsid w:val="004B3793"/>
    <w:rsid w:val="004B40EF"/>
    <w:rsid w:val="004B4622"/>
    <w:rsid w:val="004B5192"/>
    <w:rsid w:val="004B5319"/>
    <w:rsid w:val="004B61A1"/>
    <w:rsid w:val="004B62F5"/>
    <w:rsid w:val="004B6549"/>
    <w:rsid w:val="004C0DE6"/>
    <w:rsid w:val="004C1741"/>
    <w:rsid w:val="004C1879"/>
    <w:rsid w:val="004C18F4"/>
    <w:rsid w:val="004C3121"/>
    <w:rsid w:val="004C3151"/>
    <w:rsid w:val="004C384E"/>
    <w:rsid w:val="004C3AC6"/>
    <w:rsid w:val="004C3B81"/>
    <w:rsid w:val="004C3BA2"/>
    <w:rsid w:val="004C4AEF"/>
    <w:rsid w:val="004C52C3"/>
    <w:rsid w:val="004C5430"/>
    <w:rsid w:val="004C54F2"/>
    <w:rsid w:val="004C5973"/>
    <w:rsid w:val="004C5F44"/>
    <w:rsid w:val="004C637F"/>
    <w:rsid w:val="004C63B7"/>
    <w:rsid w:val="004C6ADA"/>
    <w:rsid w:val="004C6D28"/>
    <w:rsid w:val="004C7E07"/>
    <w:rsid w:val="004D0392"/>
    <w:rsid w:val="004D1E85"/>
    <w:rsid w:val="004D2A9B"/>
    <w:rsid w:val="004D2BA3"/>
    <w:rsid w:val="004D2DDB"/>
    <w:rsid w:val="004D518A"/>
    <w:rsid w:val="004D523C"/>
    <w:rsid w:val="004D5C9B"/>
    <w:rsid w:val="004D6238"/>
    <w:rsid w:val="004D6281"/>
    <w:rsid w:val="004D6501"/>
    <w:rsid w:val="004D6BD2"/>
    <w:rsid w:val="004D72D3"/>
    <w:rsid w:val="004D7D23"/>
    <w:rsid w:val="004E05B9"/>
    <w:rsid w:val="004E19A1"/>
    <w:rsid w:val="004E2236"/>
    <w:rsid w:val="004E2571"/>
    <w:rsid w:val="004E2628"/>
    <w:rsid w:val="004E3DCB"/>
    <w:rsid w:val="004E46F7"/>
    <w:rsid w:val="004E5279"/>
    <w:rsid w:val="004E63C8"/>
    <w:rsid w:val="004E6DDC"/>
    <w:rsid w:val="004E7A65"/>
    <w:rsid w:val="004E7F6C"/>
    <w:rsid w:val="004F0042"/>
    <w:rsid w:val="004F06F7"/>
    <w:rsid w:val="004F0994"/>
    <w:rsid w:val="004F0A4F"/>
    <w:rsid w:val="004F11D5"/>
    <w:rsid w:val="004F1A9C"/>
    <w:rsid w:val="004F1E11"/>
    <w:rsid w:val="004F1F52"/>
    <w:rsid w:val="004F2235"/>
    <w:rsid w:val="004F23C1"/>
    <w:rsid w:val="004F240E"/>
    <w:rsid w:val="004F2708"/>
    <w:rsid w:val="004F2CB4"/>
    <w:rsid w:val="004F2EF3"/>
    <w:rsid w:val="004F38E5"/>
    <w:rsid w:val="004F3CE2"/>
    <w:rsid w:val="004F567E"/>
    <w:rsid w:val="004F57FB"/>
    <w:rsid w:val="004F5986"/>
    <w:rsid w:val="004F66D6"/>
    <w:rsid w:val="004F6BD9"/>
    <w:rsid w:val="004F70AF"/>
    <w:rsid w:val="004F780F"/>
    <w:rsid w:val="004F783D"/>
    <w:rsid w:val="00500816"/>
    <w:rsid w:val="00500827"/>
    <w:rsid w:val="00501876"/>
    <w:rsid w:val="0050191A"/>
    <w:rsid w:val="00501B33"/>
    <w:rsid w:val="00502C1D"/>
    <w:rsid w:val="00502E6A"/>
    <w:rsid w:val="00503A99"/>
    <w:rsid w:val="00503B98"/>
    <w:rsid w:val="00503CDA"/>
    <w:rsid w:val="00503F7D"/>
    <w:rsid w:val="00505C78"/>
    <w:rsid w:val="005063D7"/>
    <w:rsid w:val="0050695A"/>
    <w:rsid w:val="005073D9"/>
    <w:rsid w:val="0050759D"/>
    <w:rsid w:val="00507B9A"/>
    <w:rsid w:val="00507FBD"/>
    <w:rsid w:val="00510466"/>
    <w:rsid w:val="0051085F"/>
    <w:rsid w:val="005109D5"/>
    <w:rsid w:val="005112E2"/>
    <w:rsid w:val="00511337"/>
    <w:rsid w:val="00511384"/>
    <w:rsid w:val="00512CEC"/>
    <w:rsid w:val="005138B8"/>
    <w:rsid w:val="00513914"/>
    <w:rsid w:val="00513D62"/>
    <w:rsid w:val="00513DAF"/>
    <w:rsid w:val="00514733"/>
    <w:rsid w:val="00514BD9"/>
    <w:rsid w:val="00515151"/>
    <w:rsid w:val="005158C8"/>
    <w:rsid w:val="0051627D"/>
    <w:rsid w:val="0052013F"/>
    <w:rsid w:val="00520422"/>
    <w:rsid w:val="00520E19"/>
    <w:rsid w:val="00521483"/>
    <w:rsid w:val="00522A15"/>
    <w:rsid w:val="00524F1E"/>
    <w:rsid w:val="0052560A"/>
    <w:rsid w:val="00526857"/>
    <w:rsid w:val="00530011"/>
    <w:rsid w:val="005320D6"/>
    <w:rsid w:val="005329B7"/>
    <w:rsid w:val="00532B02"/>
    <w:rsid w:val="0053307C"/>
    <w:rsid w:val="0053342F"/>
    <w:rsid w:val="00534A77"/>
    <w:rsid w:val="00534D1D"/>
    <w:rsid w:val="005363F4"/>
    <w:rsid w:val="005377BB"/>
    <w:rsid w:val="005377BC"/>
    <w:rsid w:val="00537A3B"/>
    <w:rsid w:val="00540A66"/>
    <w:rsid w:val="00540ECF"/>
    <w:rsid w:val="00542702"/>
    <w:rsid w:val="00543118"/>
    <w:rsid w:val="00543283"/>
    <w:rsid w:val="0054410C"/>
    <w:rsid w:val="00544C8C"/>
    <w:rsid w:val="00545145"/>
    <w:rsid w:val="00545677"/>
    <w:rsid w:val="0054575C"/>
    <w:rsid w:val="00545F30"/>
    <w:rsid w:val="00546487"/>
    <w:rsid w:val="00546522"/>
    <w:rsid w:val="00547F64"/>
    <w:rsid w:val="00551410"/>
    <w:rsid w:val="00551603"/>
    <w:rsid w:val="0055250C"/>
    <w:rsid w:val="00552565"/>
    <w:rsid w:val="0055263F"/>
    <w:rsid w:val="00552FF6"/>
    <w:rsid w:val="005532AF"/>
    <w:rsid w:val="00553486"/>
    <w:rsid w:val="00553E8E"/>
    <w:rsid w:val="0055552F"/>
    <w:rsid w:val="00556127"/>
    <w:rsid w:val="00556ABA"/>
    <w:rsid w:val="005572A7"/>
    <w:rsid w:val="0055761A"/>
    <w:rsid w:val="00560144"/>
    <w:rsid w:val="00561398"/>
    <w:rsid w:val="005614AB"/>
    <w:rsid w:val="00561B6A"/>
    <w:rsid w:val="00562371"/>
    <w:rsid w:val="0056247D"/>
    <w:rsid w:val="00562CAF"/>
    <w:rsid w:val="00563010"/>
    <w:rsid w:val="00563373"/>
    <w:rsid w:val="00563536"/>
    <w:rsid w:val="00563898"/>
    <w:rsid w:val="00564AA3"/>
    <w:rsid w:val="00564C1C"/>
    <w:rsid w:val="00565B4F"/>
    <w:rsid w:val="00565C16"/>
    <w:rsid w:val="00566D12"/>
    <w:rsid w:val="00566F55"/>
    <w:rsid w:val="005710FB"/>
    <w:rsid w:val="00571FEE"/>
    <w:rsid w:val="00572509"/>
    <w:rsid w:val="005727F5"/>
    <w:rsid w:val="00573B15"/>
    <w:rsid w:val="00573B78"/>
    <w:rsid w:val="00574020"/>
    <w:rsid w:val="00574179"/>
    <w:rsid w:val="0057445A"/>
    <w:rsid w:val="005746DA"/>
    <w:rsid w:val="00575299"/>
    <w:rsid w:val="0057547A"/>
    <w:rsid w:val="00575C8C"/>
    <w:rsid w:val="00575DAB"/>
    <w:rsid w:val="005777CC"/>
    <w:rsid w:val="0057785A"/>
    <w:rsid w:val="00580484"/>
    <w:rsid w:val="00581A29"/>
    <w:rsid w:val="00581D7F"/>
    <w:rsid w:val="005824CE"/>
    <w:rsid w:val="0058268E"/>
    <w:rsid w:val="00582698"/>
    <w:rsid w:val="005829F6"/>
    <w:rsid w:val="00582A5B"/>
    <w:rsid w:val="00582D09"/>
    <w:rsid w:val="00583E85"/>
    <w:rsid w:val="00584205"/>
    <w:rsid w:val="00585D39"/>
    <w:rsid w:val="005863CE"/>
    <w:rsid w:val="00587079"/>
    <w:rsid w:val="00587365"/>
    <w:rsid w:val="00587892"/>
    <w:rsid w:val="00590627"/>
    <w:rsid w:val="005910A2"/>
    <w:rsid w:val="0059245E"/>
    <w:rsid w:val="00592463"/>
    <w:rsid w:val="00592BEC"/>
    <w:rsid w:val="00592E71"/>
    <w:rsid w:val="00593504"/>
    <w:rsid w:val="0059361A"/>
    <w:rsid w:val="00593DAB"/>
    <w:rsid w:val="00593EAE"/>
    <w:rsid w:val="00594895"/>
    <w:rsid w:val="00594AD0"/>
    <w:rsid w:val="005952D1"/>
    <w:rsid w:val="00595B73"/>
    <w:rsid w:val="0059604E"/>
    <w:rsid w:val="00596109"/>
    <w:rsid w:val="00596294"/>
    <w:rsid w:val="0059634E"/>
    <w:rsid w:val="005963FC"/>
    <w:rsid w:val="00596976"/>
    <w:rsid w:val="0059791C"/>
    <w:rsid w:val="00597A74"/>
    <w:rsid w:val="005A0DFF"/>
    <w:rsid w:val="005A1418"/>
    <w:rsid w:val="005A1F74"/>
    <w:rsid w:val="005A1F8D"/>
    <w:rsid w:val="005A2104"/>
    <w:rsid w:val="005A239C"/>
    <w:rsid w:val="005A26CD"/>
    <w:rsid w:val="005A3788"/>
    <w:rsid w:val="005A37FE"/>
    <w:rsid w:val="005A41BF"/>
    <w:rsid w:val="005A478F"/>
    <w:rsid w:val="005A4846"/>
    <w:rsid w:val="005A57CA"/>
    <w:rsid w:val="005A57CB"/>
    <w:rsid w:val="005A5CB0"/>
    <w:rsid w:val="005A62A6"/>
    <w:rsid w:val="005A652F"/>
    <w:rsid w:val="005A688F"/>
    <w:rsid w:val="005A69D0"/>
    <w:rsid w:val="005A6F4F"/>
    <w:rsid w:val="005B021E"/>
    <w:rsid w:val="005B031E"/>
    <w:rsid w:val="005B0D1B"/>
    <w:rsid w:val="005B17FE"/>
    <w:rsid w:val="005B1A70"/>
    <w:rsid w:val="005B2996"/>
    <w:rsid w:val="005B2E44"/>
    <w:rsid w:val="005B2EFC"/>
    <w:rsid w:val="005B3257"/>
    <w:rsid w:val="005B33E2"/>
    <w:rsid w:val="005B3DC1"/>
    <w:rsid w:val="005B4FAB"/>
    <w:rsid w:val="005B58E9"/>
    <w:rsid w:val="005B7BA3"/>
    <w:rsid w:val="005C04E1"/>
    <w:rsid w:val="005C06DF"/>
    <w:rsid w:val="005C072C"/>
    <w:rsid w:val="005C13A8"/>
    <w:rsid w:val="005C1811"/>
    <w:rsid w:val="005C19B1"/>
    <w:rsid w:val="005C367E"/>
    <w:rsid w:val="005C37DE"/>
    <w:rsid w:val="005C44F0"/>
    <w:rsid w:val="005C53D4"/>
    <w:rsid w:val="005C68AC"/>
    <w:rsid w:val="005C6A6A"/>
    <w:rsid w:val="005C6DA0"/>
    <w:rsid w:val="005C7D06"/>
    <w:rsid w:val="005D0601"/>
    <w:rsid w:val="005D0886"/>
    <w:rsid w:val="005D1337"/>
    <w:rsid w:val="005D1A27"/>
    <w:rsid w:val="005D2886"/>
    <w:rsid w:val="005D346C"/>
    <w:rsid w:val="005D445B"/>
    <w:rsid w:val="005D47BD"/>
    <w:rsid w:val="005D4AE8"/>
    <w:rsid w:val="005D5492"/>
    <w:rsid w:val="005D56B5"/>
    <w:rsid w:val="005D7E76"/>
    <w:rsid w:val="005E04F3"/>
    <w:rsid w:val="005E0E5E"/>
    <w:rsid w:val="005E1A3E"/>
    <w:rsid w:val="005E1CE0"/>
    <w:rsid w:val="005E1CEB"/>
    <w:rsid w:val="005E1EAC"/>
    <w:rsid w:val="005E1FC3"/>
    <w:rsid w:val="005E2755"/>
    <w:rsid w:val="005E5227"/>
    <w:rsid w:val="005E52FF"/>
    <w:rsid w:val="005E5743"/>
    <w:rsid w:val="005E57DF"/>
    <w:rsid w:val="005E5EAF"/>
    <w:rsid w:val="005E5F3E"/>
    <w:rsid w:val="005E68B7"/>
    <w:rsid w:val="005E717F"/>
    <w:rsid w:val="005E7248"/>
    <w:rsid w:val="005F03FB"/>
    <w:rsid w:val="005F0772"/>
    <w:rsid w:val="005F1609"/>
    <w:rsid w:val="005F1AA9"/>
    <w:rsid w:val="005F1B66"/>
    <w:rsid w:val="005F2365"/>
    <w:rsid w:val="005F2783"/>
    <w:rsid w:val="005F344C"/>
    <w:rsid w:val="005F35BB"/>
    <w:rsid w:val="005F37DA"/>
    <w:rsid w:val="005F395D"/>
    <w:rsid w:val="005F3DA6"/>
    <w:rsid w:val="005F3EDC"/>
    <w:rsid w:val="005F3F2D"/>
    <w:rsid w:val="005F4205"/>
    <w:rsid w:val="005F432C"/>
    <w:rsid w:val="005F475A"/>
    <w:rsid w:val="005F4E1B"/>
    <w:rsid w:val="005F4E60"/>
    <w:rsid w:val="005F4F1E"/>
    <w:rsid w:val="005F54F2"/>
    <w:rsid w:val="005F5D16"/>
    <w:rsid w:val="005F6572"/>
    <w:rsid w:val="005F65B0"/>
    <w:rsid w:val="005F6842"/>
    <w:rsid w:val="005F78FA"/>
    <w:rsid w:val="005F7E0C"/>
    <w:rsid w:val="005F7F25"/>
    <w:rsid w:val="00600849"/>
    <w:rsid w:val="00600BBA"/>
    <w:rsid w:val="006014D2"/>
    <w:rsid w:val="00601ED5"/>
    <w:rsid w:val="0060212D"/>
    <w:rsid w:val="006025B1"/>
    <w:rsid w:val="0060344E"/>
    <w:rsid w:val="00604384"/>
    <w:rsid w:val="00604B2D"/>
    <w:rsid w:val="00605FFE"/>
    <w:rsid w:val="006067BF"/>
    <w:rsid w:val="00606C4E"/>
    <w:rsid w:val="00607AF2"/>
    <w:rsid w:val="0061222C"/>
    <w:rsid w:val="00612733"/>
    <w:rsid w:val="0061280F"/>
    <w:rsid w:val="00612BBE"/>
    <w:rsid w:val="00613040"/>
    <w:rsid w:val="0061362E"/>
    <w:rsid w:val="00614356"/>
    <w:rsid w:val="00614CF0"/>
    <w:rsid w:val="0061594A"/>
    <w:rsid w:val="00615F11"/>
    <w:rsid w:val="00616615"/>
    <w:rsid w:val="0061776F"/>
    <w:rsid w:val="00620343"/>
    <w:rsid w:val="00620AC5"/>
    <w:rsid w:val="0062139F"/>
    <w:rsid w:val="00621902"/>
    <w:rsid w:val="00622A68"/>
    <w:rsid w:val="00622CC5"/>
    <w:rsid w:val="0062339E"/>
    <w:rsid w:val="00623E6E"/>
    <w:rsid w:val="00623EF9"/>
    <w:rsid w:val="00624186"/>
    <w:rsid w:val="0062496E"/>
    <w:rsid w:val="00625385"/>
    <w:rsid w:val="00626C4F"/>
    <w:rsid w:val="00627BA4"/>
    <w:rsid w:val="006308DD"/>
    <w:rsid w:val="00630D48"/>
    <w:rsid w:val="00631309"/>
    <w:rsid w:val="00633353"/>
    <w:rsid w:val="006337B9"/>
    <w:rsid w:val="006346FD"/>
    <w:rsid w:val="006350B2"/>
    <w:rsid w:val="00635827"/>
    <w:rsid w:val="006363B0"/>
    <w:rsid w:val="00636CE7"/>
    <w:rsid w:val="00637159"/>
    <w:rsid w:val="0063760C"/>
    <w:rsid w:val="006377DC"/>
    <w:rsid w:val="006403A2"/>
    <w:rsid w:val="00640A52"/>
    <w:rsid w:val="00641B63"/>
    <w:rsid w:val="00642664"/>
    <w:rsid w:val="0064295C"/>
    <w:rsid w:val="00642C70"/>
    <w:rsid w:val="006444F9"/>
    <w:rsid w:val="0064586F"/>
    <w:rsid w:val="00645A9F"/>
    <w:rsid w:val="00646D43"/>
    <w:rsid w:val="00646F89"/>
    <w:rsid w:val="00647A8C"/>
    <w:rsid w:val="00647AAC"/>
    <w:rsid w:val="006507E4"/>
    <w:rsid w:val="006509F1"/>
    <w:rsid w:val="00650CC8"/>
    <w:rsid w:val="00651DF3"/>
    <w:rsid w:val="006531DB"/>
    <w:rsid w:val="006534C7"/>
    <w:rsid w:val="006535BB"/>
    <w:rsid w:val="00653937"/>
    <w:rsid w:val="00654033"/>
    <w:rsid w:val="006544F0"/>
    <w:rsid w:val="00654776"/>
    <w:rsid w:val="0065599C"/>
    <w:rsid w:val="00655F76"/>
    <w:rsid w:val="00656021"/>
    <w:rsid w:val="00656905"/>
    <w:rsid w:val="006578B6"/>
    <w:rsid w:val="006603D5"/>
    <w:rsid w:val="0066262F"/>
    <w:rsid w:val="0066297F"/>
    <w:rsid w:val="00663577"/>
    <w:rsid w:val="00663B62"/>
    <w:rsid w:val="006649DD"/>
    <w:rsid w:val="00665271"/>
    <w:rsid w:val="00665AD7"/>
    <w:rsid w:val="006664BE"/>
    <w:rsid w:val="006673EF"/>
    <w:rsid w:val="0066745D"/>
    <w:rsid w:val="00667621"/>
    <w:rsid w:val="006703A2"/>
    <w:rsid w:val="0067085C"/>
    <w:rsid w:val="006709CE"/>
    <w:rsid w:val="006712FB"/>
    <w:rsid w:val="006714E8"/>
    <w:rsid w:val="0067151A"/>
    <w:rsid w:val="00671EDD"/>
    <w:rsid w:val="00671FF2"/>
    <w:rsid w:val="0067210A"/>
    <w:rsid w:val="00672683"/>
    <w:rsid w:val="00672B5F"/>
    <w:rsid w:val="0067375D"/>
    <w:rsid w:val="00673A48"/>
    <w:rsid w:val="00673D24"/>
    <w:rsid w:val="006740FD"/>
    <w:rsid w:val="00674461"/>
    <w:rsid w:val="00674AD7"/>
    <w:rsid w:val="00674C51"/>
    <w:rsid w:val="006750FC"/>
    <w:rsid w:val="00675E0B"/>
    <w:rsid w:val="00676E38"/>
    <w:rsid w:val="00677922"/>
    <w:rsid w:val="006807E3"/>
    <w:rsid w:val="00680E3F"/>
    <w:rsid w:val="00682F8A"/>
    <w:rsid w:val="006841A4"/>
    <w:rsid w:val="00684D8C"/>
    <w:rsid w:val="00684EF9"/>
    <w:rsid w:val="00685425"/>
    <w:rsid w:val="00685564"/>
    <w:rsid w:val="00685D16"/>
    <w:rsid w:val="0068672A"/>
    <w:rsid w:val="00686D94"/>
    <w:rsid w:val="00686DCE"/>
    <w:rsid w:val="00690520"/>
    <w:rsid w:val="006905D8"/>
    <w:rsid w:val="006906DD"/>
    <w:rsid w:val="00690A73"/>
    <w:rsid w:val="006915C2"/>
    <w:rsid w:val="00692422"/>
    <w:rsid w:val="0069255A"/>
    <w:rsid w:val="00692A37"/>
    <w:rsid w:val="0069369E"/>
    <w:rsid w:val="006938E7"/>
    <w:rsid w:val="006946FF"/>
    <w:rsid w:val="00695DB5"/>
    <w:rsid w:val="00695E42"/>
    <w:rsid w:val="00696A87"/>
    <w:rsid w:val="0069746A"/>
    <w:rsid w:val="00697BDE"/>
    <w:rsid w:val="00697F13"/>
    <w:rsid w:val="006A022B"/>
    <w:rsid w:val="006A1452"/>
    <w:rsid w:val="006A1DA1"/>
    <w:rsid w:val="006A2619"/>
    <w:rsid w:val="006A309A"/>
    <w:rsid w:val="006A36B9"/>
    <w:rsid w:val="006A374C"/>
    <w:rsid w:val="006A4E10"/>
    <w:rsid w:val="006A53F1"/>
    <w:rsid w:val="006A5FE1"/>
    <w:rsid w:val="006B1226"/>
    <w:rsid w:val="006B1401"/>
    <w:rsid w:val="006B4870"/>
    <w:rsid w:val="006B4B1F"/>
    <w:rsid w:val="006B4E3B"/>
    <w:rsid w:val="006B5257"/>
    <w:rsid w:val="006B52F1"/>
    <w:rsid w:val="006B557F"/>
    <w:rsid w:val="006B6F81"/>
    <w:rsid w:val="006B7034"/>
    <w:rsid w:val="006C0C85"/>
    <w:rsid w:val="006C174F"/>
    <w:rsid w:val="006C25F1"/>
    <w:rsid w:val="006C3072"/>
    <w:rsid w:val="006C3DD9"/>
    <w:rsid w:val="006C4555"/>
    <w:rsid w:val="006C4B12"/>
    <w:rsid w:val="006C5A51"/>
    <w:rsid w:val="006C6235"/>
    <w:rsid w:val="006C63DA"/>
    <w:rsid w:val="006C6955"/>
    <w:rsid w:val="006C6A26"/>
    <w:rsid w:val="006C6EF0"/>
    <w:rsid w:val="006C74FE"/>
    <w:rsid w:val="006C7A92"/>
    <w:rsid w:val="006D08A7"/>
    <w:rsid w:val="006D0A0F"/>
    <w:rsid w:val="006D19E6"/>
    <w:rsid w:val="006D1A03"/>
    <w:rsid w:val="006D1AC0"/>
    <w:rsid w:val="006D2579"/>
    <w:rsid w:val="006D3B18"/>
    <w:rsid w:val="006D4B63"/>
    <w:rsid w:val="006D4CE4"/>
    <w:rsid w:val="006D6448"/>
    <w:rsid w:val="006D68B0"/>
    <w:rsid w:val="006D6D9D"/>
    <w:rsid w:val="006D7B80"/>
    <w:rsid w:val="006E03CC"/>
    <w:rsid w:val="006E06F2"/>
    <w:rsid w:val="006E09DB"/>
    <w:rsid w:val="006E0B6C"/>
    <w:rsid w:val="006E1565"/>
    <w:rsid w:val="006E1646"/>
    <w:rsid w:val="006E166D"/>
    <w:rsid w:val="006E2238"/>
    <w:rsid w:val="006E26EE"/>
    <w:rsid w:val="006E26F4"/>
    <w:rsid w:val="006E366A"/>
    <w:rsid w:val="006E3C04"/>
    <w:rsid w:val="006E3EFD"/>
    <w:rsid w:val="006E3FF3"/>
    <w:rsid w:val="006E4549"/>
    <w:rsid w:val="006E48B4"/>
    <w:rsid w:val="006E4A5D"/>
    <w:rsid w:val="006E4AAD"/>
    <w:rsid w:val="006E56AA"/>
    <w:rsid w:val="006E597F"/>
    <w:rsid w:val="006E59AE"/>
    <w:rsid w:val="006E5F8A"/>
    <w:rsid w:val="006E6720"/>
    <w:rsid w:val="006E7471"/>
    <w:rsid w:val="006F041A"/>
    <w:rsid w:val="006F0BFE"/>
    <w:rsid w:val="006F179F"/>
    <w:rsid w:val="006F2AA7"/>
    <w:rsid w:val="006F2BCB"/>
    <w:rsid w:val="006F2E2D"/>
    <w:rsid w:val="006F2FF9"/>
    <w:rsid w:val="006F3907"/>
    <w:rsid w:val="006F3953"/>
    <w:rsid w:val="006F3FB7"/>
    <w:rsid w:val="006F432B"/>
    <w:rsid w:val="006F4AA1"/>
    <w:rsid w:val="006F4DDA"/>
    <w:rsid w:val="006F71C4"/>
    <w:rsid w:val="006F78FE"/>
    <w:rsid w:val="007000D5"/>
    <w:rsid w:val="00700AA3"/>
    <w:rsid w:val="00700F46"/>
    <w:rsid w:val="00701420"/>
    <w:rsid w:val="00702016"/>
    <w:rsid w:val="0070214A"/>
    <w:rsid w:val="007027B2"/>
    <w:rsid w:val="007035AC"/>
    <w:rsid w:val="0070378A"/>
    <w:rsid w:val="00704613"/>
    <w:rsid w:val="00704875"/>
    <w:rsid w:val="007057B3"/>
    <w:rsid w:val="00705828"/>
    <w:rsid w:val="00705901"/>
    <w:rsid w:val="00705B5D"/>
    <w:rsid w:val="00706A95"/>
    <w:rsid w:val="00707005"/>
    <w:rsid w:val="007074AB"/>
    <w:rsid w:val="00707D31"/>
    <w:rsid w:val="00707DFB"/>
    <w:rsid w:val="00707E79"/>
    <w:rsid w:val="00707FAE"/>
    <w:rsid w:val="00710526"/>
    <w:rsid w:val="00712210"/>
    <w:rsid w:val="00712255"/>
    <w:rsid w:val="007126DD"/>
    <w:rsid w:val="00712D07"/>
    <w:rsid w:val="00712E86"/>
    <w:rsid w:val="007147D0"/>
    <w:rsid w:val="007149CB"/>
    <w:rsid w:val="00714A99"/>
    <w:rsid w:val="00715453"/>
    <w:rsid w:val="007157B4"/>
    <w:rsid w:val="0071644B"/>
    <w:rsid w:val="007166B8"/>
    <w:rsid w:val="00717922"/>
    <w:rsid w:val="00717C04"/>
    <w:rsid w:val="00720DBD"/>
    <w:rsid w:val="00721B03"/>
    <w:rsid w:val="00721E47"/>
    <w:rsid w:val="00722BBD"/>
    <w:rsid w:val="00722CE6"/>
    <w:rsid w:val="0072363D"/>
    <w:rsid w:val="00723883"/>
    <w:rsid w:val="00723DA4"/>
    <w:rsid w:val="007245F2"/>
    <w:rsid w:val="00724673"/>
    <w:rsid w:val="00724782"/>
    <w:rsid w:val="007250F1"/>
    <w:rsid w:val="0072521E"/>
    <w:rsid w:val="007257FE"/>
    <w:rsid w:val="007260CC"/>
    <w:rsid w:val="0072695D"/>
    <w:rsid w:val="00726B09"/>
    <w:rsid w:val="007271D7"/>
    <w:rsid w:val="007300E7"/>
    <w:rsid w:val="007306FD"/>
    <w:rsid w:val="007308FB"/>
    <w:rsid w:val="007312A7"/>
    <w:rsid w:val="00731318"/>
    <w:rsid w:val="00731EFB"/>
    <w:rsid w:val="007321E9"/>
    <w:rsid w:val="007344DF"/>
    <w:rsid w:val="00734556"/>
    <w:rsid w:val="0073474C"/>
    <w:rsid w:val="00734EA1"/>
    <w:rsid w:val="00734ED6"/>
    <w:rsid w:val="00735858"/>
    <w:rsid w:val="0073605B"/>
    <w:rsid w:val="00736E4F"/>
    <w:rsid w:val="00737712"/>
    <w:rsid w:val="007404A2"/>
    <w:rsid w:val="0074069B"/>
    <w:rsid w:val="00740A6E"/>
    <w:rsid w:val="00740B19"/>
    <w:rsid w:val="00740BB0"/>
    <w:rsid w:val="00740E54"/>
    <w:rsid w:val="00740F69"/>
    <w:rsid w:val="00740F77"/>
    <w:rsid w:val="007410B0"/>
    <w:rsid w:val="00741407"/>
    <w:rsid w:val="007419E5"/>
    <w:rsid w:val="0074215A"/>
    <w:rsid w:val="00744006"/>
    <w:rsid w:val="00744039"/>
    <w:rsid w:val="00744180"/>
    <w:rsid w:val="00744925"/>
    <w:rsid w:val="0074503C"/>
    <w:rsid w:val="0074533F"/>
    <w:rsid w:val="007454C5"/>
    <w:rsid w:val="007458C7"/>
    <w:rsid w:val="007458F0"/>
    <w:rsid w:val="0074610B"/>
    <w:rsid w:val="00746B8D"/>
    <w:rsid w:val="00746FEE"/>
    <w:rsid w:val="007472C5"/>
    <w:rsid w:val="007475E3"/>
    <w:rsid w:val="00747BE3"/>
    <w:rsid w:val="00750811"/>
    <w:rsid w:val="0075131A"/>
    <w:rsid w:val="0075213A"/>
    <w:rsid w:val="007527FE"/>
    <w:rsid w:val="00753146"/>
    <w:rsid w:val="00753340"/>
    <w:rsid w:val="0075381C"/>
    <w:rsid w:val="00754079"/>
    <w:rsid w:val="007540C4"/>
    <w:rsid w:val="007545F6"/>
    <w:rsid w:val="0075559C"/>
    <w:rsid w:val="00755D57"/>
    <w:rsid w:val="007566EF"/>
    <w:rsid w:val="0075674B"/>
    <w:rsid w:val="007571BC"/>
    <w:rsid w:val="007600A0"/>
    <w:rsid w:val="00761D77"/>
    <w:rsid w:val="007629A7"/>
    <w:rsid w:val="007634F9"/>
    <w:rsid w:val="00763ABA"/>
    <w:rsid w:val="00764377"/>
    <w:rsid w:val="0076460A"/>
    <w:rsid w:val="00767068"/>
    <w:rsid w:val="007672D3"/>
    <w:rsid w:val="00770E48"/>
    <w:rsid w:val="00772301"/>
    <w:rsid w:val="007740D0"/>
    <w:rsid w:val="0077444F"/>
    <w:rsid w:val="00775FD2"/>
    <w:rsid w:val="007762CB"/>
    <w:rsid w:val="007764CE"/>
    <w:rsid w:val="00776E2F"/>
    <w:rsid w:val="00777542"/>
    <w:rsid w:val="00780314"/>
    <w:rsid w:val="007807B3"/>
    <w:rsid w:val="00781679"/>
    <w:rsid w:val="007817B7"/>
    <w:rsid w:val="00781A5E"/>
    <w:rsid w:val="00781B23"/>
    <w:rsid w:val="00781B33"/>
    <w:rsid w:val="00781DA7"/>
    <w:rsid w:val="00782192"/>
    <w:rsid w:val="00783B50"/>
    <w:rsid w:val="007845E5"/>
    <w:rsid w:val="007847A3"/>
    <w:rsid w:val="007848B1"/>
    <w:rsid w:val="00784BB0"/>
    <w:rsid w:val="00784FF1"/>
    <w:rsid w:val="0078588C"/>
    <w:rsid w:val="00785CED"/>
    <w:rsid w:val="00786208"/>
    <w:rsid w:val="007862AB"/>
    <w:rsid w:val="00786761"/>
    <w:rsid w:val="00786B06"/>
    <w:rsid w:val="00786BE2"/>
    <w:rsid w:val="00787413"/>
    <w:rsid w:val="0078749C"/>
    <w:rsid w:val="007902DD"/>
    <w:rsid w:val="00791497"/>
    <w:rsid w:val="00791B1F"/>
    <w:rsid w:val="00791CE2"/>
    <w:rsid w:val="00791FEA"/>
    <w:rsid w:val="0079356A"/>
    <w:rsid w:val="007947E7"/>
    <w:rsid w:val="00794FC8"/>
    <w:rsid w:val="007958AF"/>
    <w:rsid w:val="00795A9E"/>
    <w:rsid w:val="00795C77"/>
    <w:rsid w:val="00795E53"/>
    <w:rsid w:val="007961BA"/>
    <w:rsid w:val="007969B7"/>
    <w:rsid w:val="00797319"/>
    <w:rsid w:val="007976F0"/>
    <w:rsid w:val="007A08FB"/>
    <w:rsid w:val="007A1CC5"/>
    <w:rsid w:val="007A240B"/>
    <w:rsid w:val="007A3051"/>
    <w:rsid w:val="007A432F"/>
    <w:rsid w:val="007A4429"/>
    <w:rsid w:val="007A49E1"/>
    <w:rsid w:val="007A5633"/>
    <w:rsid w:val="007A5A28"/>
    <w:rsid w:val="007A5D1B"/>
    <w:rsid w:val="007A628B"/>
    <w:rsid w:val="007A7DA8"/>
    <w:rsid w:val="007A7E2B"/>
    <w:rsid w:val="007B08E7"/>
    <w:rsid w:val="007B0AE0"/>
    <w:rsid w:val="007B1500"/>
    <w:rsid w:val="007B1612"/>
    <w:rsid w:val="007B1D61"/>
    <w:rsid w:val="007B23BA"/>
    <w:rsid w:val="007B32A1"/>
    <w:rsid w:val="007B3792"/>
    <w:rsid w:val="007B3D05"/>
    <w:rsid w:val="007B3FFF"/>
    <w:rsid w:val="007B497F"/>
    <w:rsid w:val="007B4C65"/>
    <w:rsid w:val="007B4E93"/>
    <w:rsid w:val="007B57E5"/>
    <w:rsid w:val="007B638E"/>
    <w:rsid w:val="007B64A7"/>
    <w:rsid w:val="007B69E9"/>
    <w:rsid w:val="007B6CBA"/>
    <w:rsid w:val="007C0FB6"/>
    <w:rsid w:val="007C105D"/>
    <w:rsid w:val="007C11B8"/>
    <w:rsid w:val="007C1667"/>
    <w:rsid w:val="007C2126"/>
    <w:rsid w:val="007C3438"/>
    <w:rsid w:val="007C3734"/>
    <w:rsid w:val="007C41D4"/>
    <w:rsid w:val="007C41E3"/>
    <w:rsid w:val="007C42F7"/>
    <w:rsid w:val="007C5156"/>
    <w:rsid w:val="007C5F61"/>
    <w:rsid w:val="007C5FF1"/>
    <w:rsid w:val="007C689C"/>
    <w:rsid w:val="007C702D"/>
    <w:rsid w:val="007C719B"/>
    <w:rsid w:val="007D044D"/>
    <w:rsid w:val="007D0A45"/>
    <w:rsid w:val="007D1125"/>
    <w:rsid w:val="007D1408"/>
    <w:rsid w:val="007D1866"/>
    <w:rsid w:val="007D2212"/>
    <w:rsid w:val="007D2321"/>
    <w:rsid w:val="007D3086"/>
    <w:rsid w:val="007D32D1"/>
    <w:rsid w:val="007D330E"/>
    <w:rsid w:val="007D3B94"/>
    <w:rsid w:val="007D3DE1"/>
    <w:rsid w:val="007D478F"/>
    <w:rsid w:val="007D58FD"/>
    <w:rsid w:val="007D591F"/>
    <w:rsid w:val="007D6999"/>
    <w:rsid w:val="007D6C73"/>
    <w:rsid w:val="007D73E2"/>
    <w:rsid w:val="007E0006"/>
    <w:rsid w:val="007E1148"/>
    <w:rsid w:val="007E33C6"/>
    <w:rsid w:val="007E38DF"/>
    <w:rsid w:val="007E3AA9"/>
    <w:rsid w:val="007E3AEA"/>
    <w:rsid w:val="007E3D62"/>
    <w:rsid w:val="007E4DD7"/>
    <w:rsid w:val="007E55F9"/>
    <w:rsid w:val="007F05CE"/>
    <w:rsid w:val="007F0FE6"/>
    <w:rsid w:val="007F10D4"/>
    <w:rsid w:val="007F143F"/>
    <w:rsid w:val="007F15A3"/>
    <w:rsid w:val="007F2BD3"/>
    <w:rsid w:val="007F3548"/>
    <w:rsid w:val="007F3641"/>
    <w:rsid w:val="007F3962"/>
    <w:rsid w:val="007F419C"/>
    <w:rsid w:val="007F5783"/>
    <w:rsid w:val="007F738C"/>
    <w:rsid w:val="007F78A9"/>
    <w:rsid w:val="007F78CF"/>
    <w:rsid w:val="007F7CC4"/>
    <w:rsid w:val="007F7CC6"/>
    <w:rsid w:val="007F7F8E"/>
    <w:rsid w:val="008005E7"/>
    <w:rsid w:val="008016AE"/>
    <w:rsid w:val="008017B1"/>
    <w:rsid w:val="008022E1"/>
    <w:rsid w:val="008024AE"/>
    <w:rsid w:val="008038B1"/>
    <w:rsid w:val="0080397E"/>
    <w:rsid w:val="008046D1"/>
    <w:rsid w:val="00804F28"/>
    <w:rsid w:val="008061D3"/>
    <w:rsid w:val="00806340"/>
    <w:rsid w:val="008072DC"/>
    <w:rsid w:val="008103E9"/>
    <w:rsid w:val="00810F55"/>
    <w:rsid w:val="0081146C"/>
    <w:rsid w:val="0081149D"/>
    <w:rsid w:val="00812572"/>
    <w:rsid w:val="00812BAC"/>
    <w:rsid w:val="008134AA"/>
    <w:rsid w:val="00813F07"/>
    <w:rsid w:val="00814C68"/>
    <w:rsid w:val="0081512E"/>
    <w:rsid w:val="00815AB4"/>
    <w:rsid w:val="0081715D"/>
    <w:rsid w:val="00817BFD"/>
    <w:rsid w:val="00817FCD"/>
    <w:rsid w:val="008205D3"/>
    <w:rsid w:val="008225C9"/>
    <w:rsid w:val="008226B7"/>
    <w:rsid w:val="00822C59"/>
    <w:rsid w:val="008236D5"/>
    <w:rsid w:val="00824276"/>
    <w:rsid w:val="008245DC"/>
    <w:rsid w:val="00825831"/>
    <w:rsid w:val="008268C0"/>
    <w:rsid w:val="00826C9B"/>
    <w:rsid w:val="00830798"/>
    <w:rsid w:val="00830A3D"/>
    <w:rsid w:val="00830D72"/>
    <w:rsid w:val="00831E1C"/>
    <w:rsid w:val="00832656"/>
    <w:rsid w:val="008329B6"/>
    <w:rsid w:val="00832A3B"/>
    <w:rsid w:val="0083391D"/>
    <w:rsid w:val="00833CC1"/>
    <w:rsid w:val="008352D6"/>
    <w:rsid w:val="00835EF7"/>
    <w:rsid w:val="00836812"/>
    <w:rsid w:val="00837DDA"/>
    <w:rsid w:val="00840489"/>
    <w:rsid w:val="00840D1D"/>
    <w:rsid w:val="0084174F"/>
    <w:rsid w:val="00843A79"/>
    <w:rsid w:val="008442EA"/>
    <w:rsid w:val="00845965"/>
    <w:rsid w:val="00845A22"/>
    <w:rsid w:val="00846A55"/>
    <w:rsid w:val="00847036"/>
    <w:rsid w:val="008501D5"/>
    <w:rsid w:val="008501E5"/>
    <w:rsid w:val="00851115"/>
    <w:rsid w:val="0085141E"/>
    <w:rsid w:val="00851B66"/>
    <w:rsid w:val="00851BFC"/>
    <w:rsid w:val="00851E7F"/>
    <w:rsid w:val="008524DD"/>
    <w:rsid w:val="00852597"/>
    <w:rsid w:val="00852B2C"/>
    <w:rsid w:val="00852C82"/>
    <w:rsid w:val="008533B7"/>
    <w:rsid w:val="00853E85"/>
    <w:rsid w:val="008558C2"/>
    <w:rsid w:val="00856EE4"/>
    <w:rsid w:val="0085730E"/>
    <w:rsid w:val="00857432"/>
    <w:rsid w:val="008579B5"/>
    <w:rsid w:val="00860010"/>
    <w:rsid w:val="008600F3"/>
    <w:rsid w:val="008607EF"/>
    <w:rsid w:val="0086131E"/>
    <w:rsid w:val="0086196E"/>
    <w:rsid w:val="00862EF2"/>
    <w:rsid w:val="0086314E"/>
    <w:rsid w:val="00863166"/>
    <w:rsid w:val="008634E6"/>
    <w:rsid w:val="008636D1"/>
    <w:rsid w:val="0086420D"/>
    <w:rsid w:val="0086492A"/>
    <w:rsid w:val="00865DF5"/>
    <w:rsid w:val="008660AA"/>
    <w:rsid w:val="00866F53"/>
    <w:rsid w:val="00867E96"/>
    <w:rsid w:val="00867F43"/>
    <w:rsid w:val="00871047"/>
    <w:rsid w:val="00871B14"/>
    <w:rsid w:val="00871C29"/>
    <w:rsid w:val="00871ECD"/>
    <w:rsid w:val="008720B8"/>
    <w:rsid w:val="0087241E"/>
    <w:rsid w:val="0087272C"/>
    <w:rsid w:val="00872BD3"/>
    <w:rsid w:val="00872ECC"/>
    <w:rsid w:val="00873440"/>
    <w:rsid w:val="008736BE"/>
    <w:rsid w:val="00873C73"/>
    <w:rsid w:val="00873DD8"/>
    <w:rsid w:val="00874149"/>
    <w:rsid w:val="0087529B"/>
    <w:rsid w:val="008753A7"/>
    <w:rsid w:val="008759D5"/>
    <w:rsid w:val="00877A07"/>
    <w:rsid w:val="00877C7F"/>
    <w:rsid w:val="00880217"/>
    <w:rsid w:val="008806ED"/>
    <w:rsid w:val="0088093A"/>
    <w:rsid w:val="008809CB"/>
    <w:rsid w:val="00881CBA"/>
    <w:rsid w:val="008820F7"/>
    <w:rsid w:val="00882976"/>
    <w:rsid w:val="008829A6"/>
    <w:rsid w:val="00882D02"/>
    <w:rsid w:val="00883679"/>
    <w:rsid w:val="00883EBA"/>
    <w:rsid w:val="00884261"/>
    <w:rsid w:val="00884499"/>
    <w:rsid w:val="00884A2C"/>
    <w:rsid w:val="0088587E"/>
    <w:rsid w:val="0088597F"/>
    <w:rsid w:val="0088655D"/>
    <w:rsid w:val="0088658D"/>
    <w:rsid w:val="00886BB1"/>
    <w:rsid w:val="0088709B"/>
    <w:rsid w:val="008879C1"/>
    <w:rsid w:val="0089003A"/>
    <w:rsid w:val="00890462"/>
    <w:rsid w:val="00891011"/>
    <w:rsid w:val="008913D1"/>
    <w:rsid w:val="008920E2"/>
    <w:rsid w:val="00892CC9"/>
    <w:rsid w:val="008935F3"/>
    <w:rsid w:val="008948F1"/>
    <w:rsid w:val="00894B90"/>
    <w:rsid w:val="0089533A"/>
    <w:rsid w:val="008957C5"/>
    <w:rsid w:val="00896CF5"/>
    <w:rsid w:val="008A0748"/>
    <w:rsid w:val="008A0988"/>
    <w:rsid w:val="008A1B5B"/>
    <w:rsid w:val="008A28CC"/>
    <w:rsid w:val="008A2B06"/>
    <w:rsid w:val="008A348D"/>
    <w:rsid w:val="008A601E"/>
    <w:rsid w:val="008A64D1"/>
    <w:rsid w:val="008A7F45"/>
    <w:rsid w:val="008B0271"/>
    <w:rsid w:val="008B07C8"/>
    <w:rsid w:val="008B0951"/>
    <w:rsid w:val="008B0FAC"/>
    <w:rsid w:val="008B14FB"/>
    <w:rsid w:val="008B15A2"/>
    <w:rsid w:val="008B34E3"/>
    <w:rsid w:val="008B4B53"/>
    <w:rsid w:val="008B4B6B"/>
    <w:rsid w:val="008B56BE"/>
    <w:rsid w:val="008B631D"/>
    <w:rsid w:val="008B6A31"/>
    <w:rsid w:val="008B6CB6"/>
    <w:rsid w:val="008B726E"/>
    <w:rsid w:val="008B783A"/>
    <w:rsid w:val="008B7ACB"/>
    <w:rsid w:val="008B7F66"/>
    <w:rsid w:val="008C006E"/>
    <w:rsid w:val="008C00A6"/>
    <w:rsid w:val="008C00B7"/>
    <w:rsid w:val="008C00C9"/>
    <w:rsid w:val="008C065B"/>
    <w:rsid w:val="008C09A6"/>
    <w:rsid w:val="008C0D16"/>
    <w:rsid w:val="008C11AC"/>
    <w:rsid w:val="008C11C7"/>
    <w:rsid w:val="008C2AA4"/>
    <w:rsid w:val="008C3016"/>
    <w:rsid w:val="008C3720"/>
    <w:rsid w:val="008C3E41"/>
    <w:rsid w:val="008C40E6"/>
    <w:rsid w:val="008C5993"/>
    <w:rsid w:val="008C599C"/>
    <w:rsid w:val="008C5DA9"/>
    <w:rsid w:val="008C6C61"/>
    <w:rsid w:val="008D000A"/>
    <w:rsid w:val="008D03BB"/>
    <w:rsid w:val="008D03C9"/>
    <w:rsid w:val="008D084D"/>
    <w:rsid w:val="008D0A4C"/>
    <w:rsid w:val="008D0BD9"/>
    <w:rsid w:val="008D133C"/>
    <w:rsid w:val="008D13CA"/>
    <w:rsid w:val="008D19D3"/>
    <w:rsid w:val="008D1D59"/>
    <w:rsid w:val="008D1F52"/>
    <w:rsid w:val="008D299E"/>
    <w:rsid w:val="008D2DF6"/>
    <w:rsid w:val="008D3937"/>
    <w:rsid w:val="008D3F26"/>
    <w:rsid w:val="008D458B"/>
    <w:rsid w:val="008D5B46"/>
    <w:rsid w:val="008D5FA1"/>
    <w:rsid w:val="008D63D9"/>
    <w:rsid w:val="008D75D8"/>
    <w:rsid w:val="008D7BD1"/>
    <w:rsid w:val="008D7EC9"/>
    <w:rsid w:val="008E0A16"/>
    <w:rsid w:val="008E288F"/>
    <w:rsid w:val="008E351B"/>
    <w:rsid w:val="008E3568"/>
    <w:rsid w:val="008E3B69"/>
    <w:rsid w:val="008E4571"/>
    <w:rsid w:val="008E63F6"/>
    <w:rsid w:val="008E6415"/>
    <w:rsid w:val="008E6749"/>
    <w:rsid w:val="008E6E39"/>
    <w:rsid w:val="008E6E65"/>
    <w:rsid w:val="008E75AC"/>
    <w:rsid w:val="008E7E38"/>
    <w:rsid w:val="008E7E4A"/>
    <w:rsid w:val="008F0382"/>
    <w:rsid w:val="008F0414"/>
    <w:rsid w:val="008F0DCC"/>
    <w:rsid w:val="008F25E7"/>
    <w:rsid w:val="008F27D1"/>
    <w:rsid w:val="008F4305"/>
    <w:rsid w:val="008F434D"/>
    <w:rsid w:val="008F4DE9"/>
    <w:rsid w:val="008F5BBB"/>
    <w:rsid w:val="008F5D1D"/>
    <w:rsid w:val="008F610E"/>
    <w:rsid w:val="008F6662"/>
    <w:rsid w:val="008F6EEB"/>
    <w:rsid w:val="00901638"/>
    <w:rsid w:val="00901AB9"/>
    <w:rsid w:val="00901E82"/>
    <w:rsid w:val="00901EE9"/>
    <w:rsid w:val="00901F43"/>
    <w:rsid w:val="009023E2"/>
    <w:rsid w:val="009029DF"/>
    <w:rsid w:val="00902DE6"/>
    <w:rsid w:val="009034C9"/>
    <w:rsid w:val="0090385E"/>
    <w:rsid w:val="009038D6"/>
    <w:rsid w:val="009041E9"/>
    <w:rsid w:val="0090483C"/>
    <w:rsid w:val="009048AF"/>
    <w:rsid w:val="00904B9C"/>
    <w:rsid w:val="00904BFA"/>
    <w:rsid w:val="00905AD9"/>
    <w:rsid w:val="00906281"/>
    <w:rsid w:val="00907FF9"/>
    <w:rsid w:val="00910B34"/>
    <w:rsid w:val="00910DE4"/>
    <w:rsid w:val="00911783"/>
    <w:rsid w:val="00912486"/>
    <w:rsid w:val="00912BBA"/>
    <w:rsid w:val="00912D97"/>
    <w:rsid w:val="00913500"/>
    <w:rsid w:val="009137D2"/>
    <w:rsid w:val="00914131"/>
    <w:rsid w:val="00914B16"/>
    <w:rsid w:val="009153F3"/>
    <w:rsid w:val="00915B65"/>
    <w:rsid w:val="00915C73"/>
    <w:rsid w:val="0091696F"/>
    <w:rsid w:val="009173E2"/>
    <w:rsid w:val="00920246"/>
    <w:rsid w:val="009206E4"/>
    <w:rsid w:val="009207FB"/>
    <w:rsid w:val="00920D27"/>
    <w:rsid w:val="009211EA"/>
    <w:rsid w:val="009212DA"/>
    <w:rsid w:val="00921EF4"/>
    <w:rsid w:val="009224F7"/>
    <w:rsid w:val="00922C31"/>
    <w:rsid w:val="00922C4A"/>
    <w:rsid w:val="00922C93"/>
    <w:rsid w:val="00922CDC"/>
    <w:rsid w:val="00922F25"/>
    <w:rsid w:val="009235EB"/>
    <w:rsid w:val="00924058"/>
    <w:rsid w:val="009243FE"/>
    <w:rsid w:val="00924B47"/>
    <w:rsid w:val="00924CB4"/>
    <w:rsid w:val="00925B9A"/>
    <w:rsid w:val="00926386"/>
    <w:rsid w:val="00926D15"/>
    <w:rsid w:val="00926D3E"/>
    <w:rsid w:val="009276E5"/>
    <w:rsid w:val="009277C0"/>
    <w:rsid w:val="0093005F"/>
    <w:rsid w:val="00930D15"/>
    <w:rsid w:val="00931324"/>
    <w:rsid w:val="00931853"/>
    <w:rsid w:val="0093236D"/>
    <w:rsid w:val="00932489"/>
    <w:rsid w:val="009324EC"/>
    <w:rsid w:val="00932808"/>
    <w:rsid w:val="0093281E"/>
    <w:rsid w:val="00932ED9"/>
    <w:rsid w:val="00933224"/>
    <w:rsid w:val="009335D1"/>
    <w:rsid w:val="0093381E"/>
    <w:rsid w:val="00933A79"/>
    <w:rsid w:val="00933CC6"/>
    <w:rsid w:val="00933DCD"/>
    <w:rsid w:val="009347ED"/>
    <w:rsid w:val="00934B80"/>
    <w:rsid w:val="009353DA"/>
    <w:rsid w:val="0093655D"/>
    <w:rsid w:val="00936AEA"/>
    <w:rsid w:val="00936DFB"/>
    <w:rsid w:val="0093733D"/>
    <w:rsid w:val="00940180"/>
    <w:rsid w:val="009409D0"/>
    <w:rsid w:val="00941080"/>
    <w:rsid w:val="009419A5"/>
    <w:rsid w:val="0094281C"/>
    <w:rsid w:val="009428B0"/>
    <w:rsid w:val="00942F7A"/>
    <w:rsid w:val="0094323C"/>
    <w:rsid w:val="00943E33"/>
    <w:rsid w:val="00944434"/>
    <w:rsid w:val="009447FB"/>
    <w:rsid w:val="00944BC0"/>
    <w:rsid w:val="00945C77"/>
    <w:rsid w:val="00946B51"/>
    <w:rsid w:val="00946DCC"/>
    <w:rsid w:val="00947107"/>
    <w:rsid w:val="009509B4"/>
    <w:rsid w:val="009509B9"/>
    <w:rsid w:val="009509C6"/>
    <w:rsid w:val="009517D9"/>
    <w:rsid w:val="0095180E"/>
    <w:rsid w:val="0095195C"/>
    <w:rsid w:val="0095267A"/>
    <w:rsid w:val="009530D6"/>
    <w:rsid w:val="009533B2"/>
    <w:rsid w:val="00953CEE"/>
    <w:rsid w:val="00954018"/>
    <w:rsid w:val="00954A11"/>
    <w:rsid w:val="00954E6A"/>
    <w:rsid w:val="00955579"/>
    <w:rsid w:val="009560D1"/>
    <w:rsid w:val="00956340"/>
    <w:rsid w:val="0095697A"/>
    <w:rsid w:val="00956CBD"/>
    <w:rsid w:val="009574C0"/>
    <w:rsid w:val="00957F21"/>
    <w:rsid w:val="00961FED"/>
    <w:rsid w:val="009620D1"/>
    <w:rsid w:val="00962471"/>
    <w:rsid w:val="00962E30"/>
    <w:rsid w:val="00963DDE"/>
    <w:rsid w:val="00964311"/>
    <w:rsid w:val="009648D0"/>
    <w:rsid w:val="00965529"/>
    <w:rsid w:val="00965565"/>
    <w:rsid w:val="00965A8F"/>
    <w:rsid w:val="00965B95"/>
    <w:rsid w:val="00966359"/>
    <w:rsid w:val="00966900"/>
    <w:rsid w:val="00967BFB"/>
    <w:rsid w:val="00970F24"/>
    <w:rsid w:val="00971179"/>
    <w:rsid w:val="0097178F"/>
    <w:rsid w:val="009725B7"/>
    <w:rsid w:val="00974261"/>
    <w:rsid w:val="00974365"/>
    <w:rsid w:val="00974ED4"/>
    <w:rsid w:val="0097534D"/>
    <w:rsid w:val="00975577"/>
    <w:rsid w:val="00975597"/>
    <w:rsid w:val="009759E1"/>
    <w:rsid w:val="009767CA"/>
    <w:rsid w:val="0097756D"/>
    <w:rsid w:val="00977873"/>
    <w:rsid w:val="009778BF"/>
    <w:rsid w:val="00977B40"/>
    <w:rsid w:val="0098041D"/>
    <w:rsid w:val="00980D58"/>
    <w:rsid w:val="00980FF7"/>
    <w:rsid w:val="00981472"/>
    <w:rsid w:val="009817A2"/>
    <w:rsid w:val="00982131"/>
    <w:rsid w:val="0098226E"/>
    <w:rsid w:val="009823C2"/>
    <w:rsid w:val="00982B29"/>
    <w:rsid w:val="00983B81"/>
    <w:rsid w:val="00985A1A"/>
    <w:rsid w:val="00986567"/>
    <w:rsid w:val="009873D8"/>
    <w:rsid w:val="00990033"/>
    <w:rsid w:val="00990148"/>
    <w:rsid w:val="009903D4"/>
    <w:rsid w:val="00990BCA"/>
    <w:rsid w:val="00990C2A"/>
    <w:rsid w:val="0099152D"/>
    <w:rsid w:val="0099169E"/>
    <w:rsid w:val="00991B27"/>
    <w:rsid w:val="00991DFE"/>
    <w:rsid w:val="009936AC"/>
    <w:rsid w:val="00993926"/>
    <w:rsid w:val="00993EC5"/>
    <w:rsid w:val="00994B86"/>
    <w:rsid w:val="00995265"/>
    <w:rsid w:val="00996083"/>
    <w:rsid w:val="00996B6D"/>
    <w:rsid w:val="00997185"/>
    <w:rsid w:val="009975BF"/>
    <w:rsid w:val="00997A8B"/>
    <w:rsid w:val="009A1104"/>
    <w:rsid w:val="009A1EF3"/>
    <w:rsid w:val="009A1F89"/>
    <w:rsid w:val="009A3966"/>
    <w:rsid w:val="009A409D"/>
    <w:rsid w:val="009A46D1"/>
    <w:rsid w:val="009A4A6B"/>
    <w:rsid w:val="009A4CC2"/>
    <w:rsid w:val="009A6048"/>
    <w:rsid w:val="009B04CB"/>
    <w:rsid w:val="009B060F"/>
    <w:rsid w:val="009B0704"/>
    <w:rsid w:val="009B09DF"/>
    <w:rsid w:val="009B11A3"/>
    <w:rsid w:val="009B1B37"/>
    <w:rsid w:val="009B1FDE"/>
    <w:rsid w:val="009B23EF"/>
    <w:rsid w:val="009B2E4F"/>
    <w:rsid w:val="009B381F"/>
    <w:rsid w:val="009B3AB8"/>
    <w:rsid w:val="009B43D0"/>
    <w:rsid w:val="009B56A0"/>
    <w:rsid w:val="009B5CC5"/>
    <w:rsid w:val="009B6E35"/>
    <w:rsid w:val="009B7082"/>
    <w:rsid w:val="009B76AB"/>
    <w:rsid w:val="009B7875"/>
    <w:rsid w:val="009B7BB3"/>
    <w:rsid w:val="009C0E35"/>
    <w:rsid w:val="009C1662"/>
    <w:rsid w:val="009C1E1D"/>
    <w:rsid w:val="009C2D6E"/>
    <w:rsid w:val="009C3938"/>
    <w:rsid w:val="009C41D0"/>
    <w:rsid w:val="009C4B95"/>
    <w:rsid w:val="009C4D3D"/>
    <w:rsid w:val="009C5B56"/>
    <w:rsid w:val="009C62A1"/>
    <w:rsid w:val="009C6764"/>
    <w:rsid w:val="009C67F7"/>
    <w:rsid w:val="009C68DA"/>
    <w:rsid w:val="009C7EC2"/>
    <w:rsid w:val="009D0417"/>
    <w:rsid w:val="009D0924"/>
    <w:rsid w:val="009D128E"/>
    <w:rsid w:val="009D256F"/>
    <w:rsid w:val="009D35B9"/>
    <w:rsid w:val="009D4007"/>
    <w:rsid w:val="009D448C"/>
    <w:rsid w:val="009D4BD6"/>
    <w:rsid w:val="009D4E6C"/>
    <w:rsid w:val="009D7107"/>
    <w:rsid w:val="009D738E"/>
    <w:rsid w:val="009D74D6"/>
    <w:rsid w:val="009D75F1"/>
    <w:rsid w:val="009D7A56"/>
    <w:rsid w:val="009E1070"/>
    <w:rsid w:val="009E270E"/>
    <w:rsid w:val="009E276C"/>
    <w:rsid w:val="009E27FC"/>
    <w:rsid w:val="009E4241"/>
    <w:rsid w:val="009E4854"/>
    <w:rsid w:val="009E5700"/>
    <w:rsid w:val="009E6869"/>
    <w:rsid w:val="009E6D14"/>
    <w:rsid w:val="009F05C9"/>
    <w:rsid w:val="009F07D6"/>
    <w:rsid w:val="009F09F0"/>
    <w:rsid w:val="009F1506"/>
    <w:rsid w:val="009F2022"/>
    <w:rsid w:val="009F23B8"/>
    <w:rsid w:val="009F375F"/>
    <w:rsid w:val="009F3B7C"/>
    <w:rsid w:val="009F4FED"/>
    <w:rsid w:val="009F56F1"/>
    <w:rsid w:val="009F5E6B"/>
    <w:rsid w:val="009F715C"/>
    <w:rsid w:val="009F72F5"/>
    <w:rsid w:val="009F794D"/>
    <w:rsid w:val="00A0018F"/>
    <w:rsid w:val="00A001A8"/>
    <w:rsid w:val="00A0055E"/>
    <w:rsid w:val="00A00C06"/>
    <w:rsid w:val="00A00FA1"/>
    <w:rsid w:val="00A0131A"/>
    <w:rsid w:val="00A02620"/>
    <w:rsid w:val="00A026F9"/>
    <w:rsid w:val="00A02E83"/>
    <w:rsid w:val="00A02EF7"/>
    <w:rsid w:val="00A036E7"/>
    <w:rsid w:val="00A037DE"/>
    <w:rsid w:val="00A04069"/>
    <w:rsid w:val="00A04F52"/>
    <w:rsid w:val="00A04F6F"/>
    <w:rsid w:val="00A05952"/>
    <w:rsid w:val="00A0597D"/>
    <w:rsid w:val="00A05DDB"/>
    <w:rsid w:val="00A05EE7"/>
    <w:rsid w:val="00A063EC"/>
    <w:rsid w:val="00A0681B"/>
    <w:rsid w:val="00A069DE"/>
    <w:rsid w:val="00A071BC"/>
    <w:rsid w:val="00A07255"/>
    <w:rsid w:val="00A0779A"/>
    <w:rsid w:val="00A101A2"/>
    <w:rsid w:val="00A10F27"/>
    <w:rsid w:val="00A1277D"/>
    <w:rsid w:val="00A136B9"/>
    <w:rsid w:val="00A13C5B"/>
    <w:rsid w:val="00A14377"/>
    <w:rsid w:val="00A146CF"/>
    <w:rsid w:val="00A153B4"/>
    <w:rsid w:val="00A167D8"/>
    <w:rsid w:val="00A17A4D"/>
    <w:rsid w:val="00A202B7"/>
    <w:rsid w:val="00A20C57"/>
    <w:rsid w:val="00A20DB9"/>
    <w:rsid w:val="00A223BB"/>
    <w:rsid w:val="00A22A12"/>
    <w:rsid w:val="00A22E2D"/>
    <w:rsid w:val="00A23F10"/>
    <w:rsid w:val="00A2406F"/>
    <w:rsid w:val="00A24535"/>
    <w:rsid w:val="00A2476B"/>
    <w:rsid w:val="00A24998"/>
    <w:rsid w:val="00A24DA7"/>
    <w:rsid w:val="00A24E9C"/>
    <w:rsid w:val="00A24F63"/>
    <w:rsid w:val="00A25613"/>
    <w:rsid w:val="00A256B4"/>
    <w:rsid w:val="00A25F6C"/>
    <w:rsid w:val="00A26333"/>
    <w:rsid w:val="00A266F3"/>
    <w:rsid w:val="00A27445"/>
    <w:rsid w:val="00A279C8"/>
    <w:rsid w:val="00A3065A"/>
    <w:rsid w:val="00A310EC"/>
    <w:rsid w:val="00A31926"/>
    <w:rsid w:val="00A31C60"/>
    <w:rsid w:val="00A3356C"/>
    <w:rsid w:val="00A33E04"/>
    <w:rsid w:val="00A34839"/>
    <w:rsid w:val="00A349A4"/>
    <w:rsid w:val="00A35A8A"/>
    <w:rsid w:val="00A36CAC"/>
    <w:rsid w:val="00A37792"/>
    <w:rsid w:val="00A37B85"/>
    <w:rsid w:val="00A40167"/>
    <w:rsid w:val="00A40377"/>
    <w:rsid w:val="00A40A8D"/>
    <w:rsid w:val="00A41B5E"/>
    <w:rsid w:val="00A42EFB"/>
    <w:rsid w:val="00A43471"/>
    <w:rsid w:val="00A443DC"/>
    <w:rsid w:val="00A44421"/>
    <w:rsid w:val="00A45A01"/>
    <w:rsid w:val="00A51ADB"/>
    <w:rsid w:val="00A54485"/>
    <w:rsid w:val="00A55075"/>
    <w:rsid w:val="00A56291"/>
    <w:rsid w:val="00A56781"/>
    <w:rsid w:val="00A567B5"/>
    <w:rsid w:val="00A56E19"/>
    <w:rsid w:val="00A57671"/>
    <w:rsid w:val="00A60450"/>
    <w:rsid w:val="00A60742"/>
    <w:rsid w:val="00A6143F"/>
    <w:rsid w:val="00A6150A"/>
    <w:rsid w:val="00A623B0"/>
    <w:rsid w:val="00A6339B"/>
    <w:rsid w:val="00A6351C"/>
    <w:rsid w:val="00A63BF6"/>
    <w:rsid w:val="00A63FBE"/>
    <w:rsid w:val="00A642BD"/>
    <w:rsid w:val="00A64DC6"/>
    <w:rsid w:val="00A64E37"/>
    <w:rsid w:val="00A64E50"/>
    <w:rsid w:val="00A64FAB"/>
    <w:rsid w:val="00A6555D"/>
    <w:rsid w:val="00A65E6C"/>
    <w:rsid w:val="00A66550"/>
    <w:rsid w:val="00A668F0"/>
    <w:rsid w:val="00A669DA"/>
    <w:rsid w:val="00A66EC9"/>
    <w:rsid w:val="00A66F21"/>
    <w:rsid w:val="00A67044"/>
    <w:rsid w:val="00A670A7"/>
    <w:rsid w:val="00A678C0"/>
    <w:rsid w:val="00A70081"/>
    <w:rsid w:val="00A703B2"/>
    <w:rsid w:val="00A71733"/>
    <w:rsid w:val="00A71BC5"/>
    <w:rsid w:val="00A7239E"/>
    <w:rsid w:val="00A730F0"/>
    <w:rsid w:val="00A736F9"/>
    <w:rsid w:val="00A737AC"/>
    <w:rsid w:val="00A73A7E"/>
    <w:rsid w:val="00A7405A"/>
    <w:rsid w:val="00A74224"/>
    <w:rsid w:val="00A74FC2"/>
    <w:rsid w:val="00A751BF"/>
    <w:rsid w:val="00A770FC"/>
    <w:rsid w:val="00A777FB"/>
    <w:rsid w:val="00A7793A"/>
    <w:rsid w:val="00A77C90"/>
    <w:rsid w:val="00A8027E"/>
    <w:rsid w:val="00A81612"/>
    <w:rsid w:val="00A817E4"/>
    <w:rsid w:val="00A8194A"/>
    <w:rsid w:val="00A81D60"/>
    <w:rsid w:val="00A83AB5"/>
    <w:rsid w:val="00A83D53"/>
    <w:rsid w:val="00A841FD"/>
    <w:rsid w:val="00A846D1"/>
    <w:rsid w:val="00A846FE"/>
    <w:rsid w:val="00A85FD9"/>
    <w:rsid w:val="00A868CA"/>
    <w:rsid w:val="00A86A53"/>
    <w:rsid w:val="00A86EF7"/>
    <w:rsid w:val="00A87C2D"/>
    <w:rsid w:val="00A90915"/>
    <w:rsid w:val="00A90A98"/>
    <w:rsid w:val="00A90DDE"/>
    <w:rsid w:val="00A917EB"/>
    <w:rsid w:val="00A91D57"/>
    <w:rsid w:val="00A92585"/>
    <w:rsid w:val="00A94AA2"/>
    <w:rsid w:val="00A95E30"/>
    <w:rsid w:val="00A95F6A"/>
    <w:rsid w:val="00A962F1"/>
    <w:rsid w:val="00A9653B"/>
    <w:rsid w:val="00A974AB"/>
    <w:rsid w:val="00A97F0C"/>
    <w:rsid w:val="00AA013E"/>
    <w:rsid w:val="00AA0C0A"/>
    <w:rsid w:val="00AA0C78"/>
    <w:rsid w:val="00AA218B"/>
    <w:rsid w:val="00AA22F1"/>
    <w:rsid w:val="00AA2E46"/>
    <w:rsid w:val="00AA359C"/>
    <w:rsid w:val="00AA4258"/>
    <w:rsid w:val="00AA4FD1"/>
    <w:rsid w:val="00AA5059"/>
    <w:rsid w:val="00AA6596"/>
    <w:rsid w:val="00AA6B0D"/>
    <w:rsid w:val="00AA798B"/>
    <w:rsid w:val="00AB0B23"/>
    <w:rsid w:val="00AB1049"/>
    <w:rsid w:val="00AB1590"/>
    <w:rsid w:val="00AB246B"/>
    <w:rsid w:val="00AB298A"/>
    <w:rsid w:val="00AB30DC"/>
    <w:rsid w:val="00AB3EBD"/>
    <w:rsid w:val="00AB46C4"/>
    <w:rsid w:val="00AB47EB"/>
    <w:rsid w:val="00AB4AF2"/>
    <w:rsid w:val="00AB4B71"/>
    <w:rsid w:val="00AB5BFF"/>
    <w:rsid w:val="00AB600A"/>
    <w:rsid w:val="00AB6D3F"/>
    <w:rsid w:val="00AC0857"/>
    <w:rsid w:val="00AC0A0C"/>
    <w:rsid w:val="00AC15D3"/>
    <w:rsid w:val="00AC1B53"/>
    <w:rsid w:val="00AC1FD4"/>
    <w:rsid w:val="00AC2448"/>
    <w:rsid w:val="00AC2B21"/>
    <w:rsid w:val="00AC315C"/>
    <w:rsid w:val="00AC35C7"/>
    <w:rsid w:val="00AC4833"/>
    <w:rsid w:val="00AC48D4"/>
    <w:rsid w:val="00AC4A1D"/>
    <w:rsid w:val="00AC4C3D"/>
    <w:rsid w:val="00AC4E3E"/>
    <w:rsid w:val="00AC5269"/>
    <w:rsid w:val="00AC560A"/>
    <w:rsid w:val="00AC6155"/>
    <w:rsid w:val="00AC6D5A"/>
    <w:rsid w:val="00AD0F4A"/>
    <w:rsid w:val="00AD1152"/>
    <w:rsid w:val="00AD186F"/>
    <w:rsid w:val="00AD1B0F"/>
    <w:rsid w:val="00AD1B1A"/>
    <w:rsid w:val="00AD1DE9"/>
    <w:rsid w:val="00AD2452"/>
    <w:rsid w:val="00AD2C05"/>
    <w:rsid w:val="00AD2E0E"/>
    <w:rsid w:val="00AD2F09"/>
    <w:rsid w:val="00AD2FB8"/>
    <w:rsid w:val="00AD3312"/>
    <w:rsid w:val="00AD387F"/>
    <w:rsid w:val="00AD4C06"/>
    <w:rsid w:val="00AD553A"/>
    <w:rsid w:val="00AD5621"/>
    <w:rsid w:val="00AD6BD8"/>
    <w:rsid w:val="00AD6D98"/>
    <w:rsid w:val="00AD6DE0"/>
    <w:rsid w:val="00AE0A12"/>
    <w:rsid w:val="00AE30CC"/>
    <w:rsid w:val="00AE4D43"/>
    <w:rsid w:val="00AE52B2"/>
    <w:rsid w:val="00AE619B"/>
    <w:rsid w:val="00AE6573"/>
    <w:rsid w:val="00AE70DC"/>
    <w:rsid w:val="00AE71ED"/>
    <w:rsid w:val="00AE7241"/>
    <w:rsid w:val="00AE766F"/>
    <w:rsid w:val="00AE7AE5"/>
    <w:rsid w:val="00AF0D84"/>
    <w:rsid w:val="00AF12B8"/>
    <w:rsid w:val="00AF2FA7"/>
    <w:rsid w:val="00AF324B"/>
    <w:rsid w:val="00AF33B6"/>
    <w:rsid w:val="00AF3F19"/>
    <w:rsid w:val="00AF3F7B"/>
    <w:rsid w:val="00AF4C8F"/>
    <w:rsid w:val="00AF50B4"/>
    <w:rsid w:val="00AF60D9"/>
    <w:rsid w:val="00AF6275"/>
    <w:rsid w:val="00AF6589"/>
    <w:rsid w:val="00AF6E58"/>
    <w:rsid w:val="00AF7067"/>
    <w:rsid w:val="00AF738E"/>
    <w:rsid w:val="00AF7466"/>
    <w:rsid w:val="00AF748C"/>
    <w:rsid w:val="00B0067D"/>
    <w:rsid w:val="00B00FFC"/>
    <w:rsid w:val="00B01489"/>
    <w:rsid w:val="00B01F94"/>
    <w:rsid w:val="00B030A2"/>
    <w:rsid w:val="00B0339C"/>
    <w:rsid w:val="00B03706"/>
    <w:rsid w:val="00B03C86"/>
    <w:rsid w:val="00B03F3E"/>
    <w:rsid w:val="00B04793"/>
    <w:rsid w:val="00B048BF"/>
    <w:rsid w:val="00B04F5E"/>
    <w:rsid w:val="00B07190"/>
    <w:rsid w:val="00B07C7C"/>
    <w:rsid w:val="00B105C0"/>
    <w:rsid w:val="00B11380"/>
    <w:rsid w:val="00B11A0B"/>
    <w:rsid w:val="00B11A13"/>
    <w:rsid w:val="00B12073"/>
    <w:rsid w:val="00B12B1F"/>
    <w:rsid w:val="00B12E46"/>
    <w:rsid w:val="00B14571"/>
    <w:rsid w:val="00B14A8C"/>
    <w:rsid w:val="00B15148"/>
    <w:rsid w:val="00B17B11"/>
    <w:rsid w:val="00B17B7E"/>
    <w:rsid w:val="00B17E7E"/>
    <w:rsid w:val="00B2063B"/>
    <w:rsid w:val="00B20D5E"/>
    <w:rsid w:val="00B20D8F"/>
    <w:rsid w:val="00B2104B"/>
    <w:rsid w:val="00B212D4"/>
    <w:rsid w:val="00B21746"/>
    <w:rsid w:val="00B21D5E"/>
    <w:rsid w:val="00B2236D"/>
    <w:rsid w:val="00B22D05"/>
    <w:rsid w:val="00B22DD4"/>
    <w:rsid w:val="00B2309A"/>
    <w:rsid w:val="00B24782"/>
    <w:rsid w:val="00B24817"/>
    <w:rsid w:val="00B263F4"/>
    <w:rsid w:val="00B2652B"/>
    <w:rsid w:val="00B2671F"/>
    <w:rsid w:val="00B2737C"/>
    <w:rsid w:val="00B274E9"/>
    <w:rsid w:val="00B279D8"/>
    <w:rsid w:val="00B30875"/>
    <w:rsid w:val="00B3090C"/>
    <w:rsid w:val="00B30FF3"/>
    <w:rsid w:val="00B31658"/>
    <w:rsid w:val="00B31BCB"/>
    <w:rsid w:val="00B323CB"/>
    <w:rsid w:val="00B32493"/>
    <w:rsid w:val="00B32E80"/>
    <w:rsid w:val="00B3317D"/>
    <w:rsid w:val="00B33485"/>
    <w:rsid w:val="00B35B6C"/>
    <w:rsid w:val="00B35CB3"/>
    <w:rsid w:val="00B3600D"/>
    <w:rsid w:val="00B36219"/>
    <w:rsid w:val="00B364A0"/>
    <w:rsid w:val="00B3697A"/>
    <w:rsid w:val="00B36E71"/>
    <w:rsid w:val="00B370A7"/>
    <w:rsid w:val="00B37668"/>
    <w:rsid w:val="00B37998"/>
    <w:rsid w:val="00B404AE"/>
    <w:rsid w:val="00B407B2"/>
    <w:rsid w:val="00B40F5B"/>
    <w:rsid w:val="00B4139D"/>
    <w:rsid w:val="00B41749"/>
    <w:rsid w:val="00B42734"/>
    <w:rsid w:val="00B429BA"/>
    <w:rsid w:val="00B42C1A"/>
    <w:rsid w:val="00B44626"/>
    <w:rsid w:val="00B44729"/>
    <w:rsid w:val="00B44765"/>
    <w:rsid w:val="00B468C0"/>
    <w:rsid w:val="00B47BBE"/>
    <w:rsid w:val="00B501C7"/>
    <w:rsid w:val="00B50F40"/>
    <w:rsid w:val="00B515B1"/>
    <w:rsid w:val="00B51E8C"/>
    <w:rsid w:val="00B5287F"/>
    <w:rsid w:val="00B53749"/>
    <w:rsid w:val="00B53C24"/>
    <w:rsid w:val="00B5478E"/>
    <w:rsid w:val="00B549F1"/>
    <w:rsid w:val="00B54DBF"/>
    <w:rsid w:val="00B5694E"/>
    <w:rsid w:val="00B57BE1"/>
    <w:rsid w:val="00B61F05"/>
    <w:rsid w:val="00B6207E"/>
    <w:rsid w:val="00B620DE"/>
    <w:rsid w:val="00B62839"/>
    <w:rsid w:val="00B6350F"/>
    <w:rsid w:val="00B6382A"/>
    <w:rsid w:val="00B63AF5"/>
    <w:rsid w:val="00B63D6A"/>
    <w:rsid w:val="00B64756"/>
    <w:rsid w:val="00B6590F"/>
    <w:rsid w:val="00B65A0E"/>
    <w:rsid w:val="00B65B11"/>
    <w:rsid w:val="00B66D06"/>
    <w:rsid w:val="00B67FAE"/>
    <w:rsid w:val="00B7071D"/>
    <w:rsid w:val="00B707B8"/>
    <w:rsid w:val="00B70F9D"/>
    <w:rsid w:val="00B71531"/>
    <w:rsid w:val="00B71A6E"/>
    <w:rsid w:val="00B71D29"/>
    <w:rsid w:val="00B724A1"/>
    <w:rsid w:val="00B72701"/>
    <w:rsid w:val="00B72CE7"/>
    <w:rsid w:val="00B7313A"/>
    <w:rsid w:val="00B7352F"/>
    <w:rsid w:val="00B73AB8"/>
    <w:rsid w:val="00B73E6B"/>
    <w:rsid w:val="00B73F58"/>
    <w:rsid w:val="00B73FB4"/>
    <w:rsid w:val="00B74BB0"/>
    <w:rsid w:val="00B74C96"/>
    <w:rsid w:val="00B752B8"/>
    <w:rsid w:val="00B756DE"/>
    <w:rsid w:val="00B75864"/>
    <w:rsid w:val="00B75871"/>
    <w:rsid w:val="00B7646D"/>
    <w:rsid w:val="00B77D0D"/>
    <w:rsid w:val="00B8148A"/>
    <w:rsid w:val="00B81828"/>
    <w:rsid w:val="00B8244F"/>
    <w:rsid w:val="00B8323B"/>
    <w:rsid w:val="00B83663"/>
    <w:rsid w:val="00B83751"/>
    <w:rsid w:val="00B8385C"/>
    <w:rsid w:val="00B839CB"/>
    <w:rsid w:val="00B84690"/>
    <w:rsid w:val="00B847FC"/>
    <w:rsid w:val="00B84A30"/>
    <w:rsid w:val="00B85B86"/>
    <w:rsid w:val="00B85BF9"/>
    <w:rsid w:val="00B85C99"/>
    <w:rsid w:val="00B85F7B"/>
    <w:rsid w:val="00B86B75"/>
    <w:rsid w:val="00B875AA"/>
    <w:rsid w:val="00B87ABB"/>
    <w:rsid w:val="00B9021F"/>
    <w:rsid w:val="00B90C0D"/>
    <w:rsid w:val="00B91FC9"/>
    <w:rsid w:val="00B92078"/>
    <w:rsid w:val="00B924E8"/>
    <w:rsid w:val="00B926E5"/>
    <w:rsid w:val="00B92B99"/>
    <w:rsid w:val="00B930B6"/>
    <w:rsid w:val="00B93264"/>
    <w:rsid w:val="00B932EC"/>
    <w:rsid w:val="00B9367D"/>
    <w:rsid w:val="00B93812"/>
    <w:rsid w:val="00B93A21"/>
    <w:rsid w:val="00B93A81"/>
    <w:rsid w:val="00B9413A"/>
    <w:rsid w:val="00B9484F"/>
    <w:rsid w:val="00B9550B"/>
    <w:rsid w:val="00B95937"/>
    <w:rsid w:val="00B9634C"/>
    <w:rsid w:val="00B968A3"/>
    <w:rsid w:val="00B96FD1"/>
    <w:rsid w:val="00B97C2E"/>
    <w:rsid w:val="00B97C6C"/>
    <w:rsid w:val="00B97DC8"/>
    <w:rsid w:val="00B97FBC"/>
    <w:rsid w:val="00BA0AA6"/>
    <w:rsid w:val="00BA1343"/>
    <w:rsid w:val="00BA16A0"/>
    <w:rsid w:val="00BA211C"/>
    <w:rsid w:val="00BA2898"/>
    <w:rsid w:val="00BA310F"/>
    <w:rsid w:val="00BA3421"/>
    <w:rsid w:val="00BA3EEE"/>
    <w:rsid w:val="00BA5030"/>
    <w:rsid w:val="00BA61ED"/>
    <w:rsid w:val="00BA799A"/>
    <w:rsid w:val="00BB0DA5"/>
    <w:rsid w:val="00BB0DF1"/>
    <w:rsid w:val="00BB139A"/>
    <w:rsid w:val="00BB209F"/>
    <w:rsid w:val="00BB25F7"/>
    <w:rsid w:val="00BB2C19"/>
    <w:rsid w:val="00BB2E1F"/>
    <w:rsid w:val="00BB31FB"/>
    <w:rsid w:val="00BB33AD"/>
    <w:rsid w:val="00BB4148"/>
    <w:rsid w:val="00BB41BA"/>
    <w:rsid w:val="00BB75A1"/>
    <w:rsid w:val="00BC2624"/>
    <w:rsid w:val="00BC2E91"/>
    <w:rsid w:val="00BC3D90"/>
    <w:rsid w:val="00BC3EA5"/>
    <w:rsid w:val="00BC41DC"/>
    <w:rsid w:val="00BC43AD"/>
    <w:rsid w:val="00BC4458"/>
    <w:rsid w:val="00BC47F6"/>
    <w:rsid w:val="00BC62AD"/>
    <w:rsid w:val="00BC688E"/>
    <w:rsid w:val="00BC717A"/>
    <w:rsid w:val="00BD116B"/>
    <w:rsid w:val="00BD18B3"/>
    <w:rsid w:val="00BD1DBD"/>
    <w:rsid w:val="00BD225E"/>
    <w:rsid w:val="00BD2345"/>
    <w:rsid w:val="00BD2A6A"/>
    <w:rsid w:val="00BD2F3A"/>
    <w:rsid w:val="00BD322E"/>
    <w:rsid w:val="00BD3B7D"/>
    <w:rsid w:val="00BD4316"/>
    <w:rsid w:val="00BD4C36"/>
    <w:rsid w:val="00BD4DD6"/>
    <w:rsid w:val="00BD5A21"/>
    <w:rsid w:val="00BD5C7D"/>
    <w:rsid w:val="00BD64FB"/>
    <w:rsid w:val="00BD66DF"/>
    <w:rsid w:val="00BD72FE"/>
    <w:rsid w:val="00BD7376"/>
    <w:rsid w:val="00BD79B7"/>
    <w:rsid w:val="00BE00A6"/>
    <w:rsid w:val="00BE05E8"/>
    <w:rsid w:val="00BE07E0"/>
    <w:rsid w:val="00BE10D8"/>
    <w:rsid w:val="00BE1440"/>
    <w:rsid w:val="00BE1C5A"/>
    <w:rsid w:val="00BE21D2"/>
    <w:rsid w:val="00BE25FE"/>
    <w:rsid w:val="00BE2821"/>
    <w:rsid w:val="00BE4335"/>
    <w:rsid w:val="00BE50A7"/>
    <w:rsid w:val="00BE5195"/>
    <w:rsid w:val="00BE582F"/>
    <w:rsid w:val="00BE58AB"/>
    <w:rsid w:val="00BE6137"/>
    <w:rsid w:val="00BE692A"/>
    <w:rsid w:val="00BE6F89"/>
    <w:rsid w:val="00BE7C40"/>
    <w:rsid w:val="00BE7E40"/>
    <w:rsid w:val="00BF0821"/>
    <w:rsid w:val="00BF08C7"/>
    <w:rsid w:val="00BF1463"/>
    <w:rsid w:val="00BF20D7"/>
    <w:rsid w:val="00BF2912"/>
    <w:rsid w:val="00BF3747"/>
    <w:rsid w:val="00BF3BA0"/>
    <w:rsid w:val="00BF433B"/>
    <w:rsid w:val="00BF4C41"/>
    <w:rsid w:val="00BF50A5"/>
    <w:rsid w:val="00BF5988"/>
    <w:rsid w:val="00BF7589"/>
    <w:rsid w:val="00BF7A1D"/>
    <w:rsid w:val="00BF7F8D"/>
    <w:rsid w:val="00C01495"/>
    <w:rsid w:val="00C0165F"/>
    <w:rsid w:val="00C0305C"/>
    <w:rsid w:val="00C03424"/>
    <w:rsid w:val="00C03FF4"/>
    <w:rsid w:val="00C042E5"/>
    <w:rsid w:val="00C04C32"/>
    <w:rsid w:val="00C04F16"/>
    <w:rsid w:val="00C04F88"/>
    <w:rsid w:val="00C05207"/>
    <w:rsid w:val="00C05FEF"/>
    <w:rsid w:val="00C0602D"/>
    <w:rsid w:val="00C064DC"/>
    <w:rsid w:val="00C07610"/>
    <w:rsid w:val="00C07810"/>
    <w:rsid w:val="00C079DB"/>
    <w:rsid w:val="00C07F45"/>
    <w:rsid w:val="00C101F9"/>
    <w:rsid w:val="00C103A5"/>
    <w:rsid w:val="00C107B7"/>
    <w:rsid w:val="00C10A8C"/>
    <w:rsid w:val="00C11D13"/>
    <w:rsid w:val="00C12F66"/>
    <w:rsid w:val="00C13F32"/>
    <w:rsid w:val="00C14DF3"/>
    <w:rsid w:val="00C15035"/>
    <w:rsid w:val="00C15656"/>
    <w:rsid w:val="00C158C0"/>
    <w:rsid w:val="00C16BEA"/>
    <w:rsid w:val="00C179F0"/>
    <w:rsid w:val="00C20132"/>
    <w:rsid w:val="00C206B0"/>
    <w:rsid w:val="00C208B1"/>
    <w:rsid w:val="00C20B10"/>
    <w:rsid w:val="00C21680"/>
    <w:rsid w:val="00C21694"/>
    <w:rsid w:val="00C21896"/>
    <w:rsid w:val="00C219BF"/>
    <w:rsid w:val="00C21A38"/>
    <w:rsid w:val="00C21D16"/>
    <w:rsid w:val="00C22B4D"/>
    <w:rsid w:val="00C23352"/>
    <w:rsid w:val="00C23ED5"/>
    <w:rsid w:val="00C24128"/>
    <w:rsid w:val="00C25DFB"/>
    <w:rsid w:val="00C2643B"/>
    <w:rsid w:val="00C26798"/>
    <w:rsid w:val="00C2681E"/>
    <w:rsid w:val="00C26881"/>
    <w:rsid w:val="00C26B27"/>
    <w:rsid w:val="00C27902"/>
    <w:rsid w:val="00C279F8"/>
    <w:rsid w:val="00C27A3F"/>
    <w:rsid w:val="00C27B1F"/>
    <w:rsid w:val="00C27D6D"/>
    <w:rsid w:val="00C302D1"/>
    <w:rsid w:val="00C30CB0"/>
    <w:rsid w:val="00C3279E"/>
    <w:rsid w:val="00C334F9"/>
    <w:rsid w:val="00C33B69"/>
    <w:rsid w:val="00C340F2"/>
    <w:rsid w:val="00C34FC0"/>
    <w:rsid w:val="00C351BD"/>
    <w:rsid w:val="00C35AA9"/>
    <w:rsid w:val="00C36189"/>
    <w:rsid w:val="00C36CAB"/>
    <w:rsid w:val="00C36CE5"/>
    <w:rsid w:val="00C37BCF"/>
    <w:rsid w:val="00C40565"/>
    <w:rsid w:val="00C41870"/>
    <w:rsid w:val="00C43233"/>
    <w:rsid w:val="00C440C0"/>
    <w:rsid w:val="00C443D6"/>
    <w:rsid w:val="00C445D1"/>
    <w:rsid w:val="00C446BE"/>
    <w:rsid w:val="00C4568F"/>
    <w:rsid w:val="00C461E9"/>
    <w:rsid w:val="00C46368"/>
    <w:rsid w:val="00C47069"/>
    <w:rsid w:val="00C476B5"/>
    <w:rsid w:val="00C47F39"/>
    <w:rsid w:val="00C5045B"/>
    <w:rsid w:val="00C506C0"/>
    <w:rsid w:val="00C50700"/>
    <w:rsid w:val="00C50FC3"/>
    <w:rsid w:val="00C51061"/>
    <w:rsid w:val="00C51673"/>
    <w:rsid w:val="00C517C6"/>
    <w:rsid w:val="00C51DB9"/>
    <w:rsid w:val="00C53D8D"/>
    <w:rsid w:val="00C54624"/>
    <w:rsid w:val="00C5471F"/>
    <w:rsid w:val="00C5482B"/>
    <w:rsid w:val="00C54D5B"/>
    <w:rsid w:val="00C551C3"/>
    <w:rsid w:val="00C56310"/>
    <w:rsid w:val="00C564D0"/>
    <w:rsid w:val="00C56878"/>
    <w:rsid w:val="00C572F7"/>
    <w:rsid w:val="00C57CBD"/>
    <w:rsid w:val="00C60382"/>
    <w:rsid w:val="00C61B42"/>
    <w:rsid w:val="00C61BED"/>
    <w:rsid w:val="00C61E5B"/>
    <w:rsid w:val="00C62719"/>
    <w:rsid w:val="00C6275A"/>
    <w:rsid w:val="00C62E25"/>
    <w:rsid w:val="00C6309B"/>
    <w:rsid w:val="00C63121"/>
    <w:rsid w:val="00C6348D"/>
    <w:rsid w:val="00C637DE"/>
    <w:rsid w:val="00C65505"/>
    <w:rsid w:val="00C65672"/>
    <w:rsid w:val="00C65DDB"/>
    <w:rsid w:val="00C6604A"/>
    <w:rsid w:val="00C6688D"/>
    <w:rsid w:val="00C66C1F"/>
    <w:rsid w:val="00C673AF"/>
    <w:rsid w:val="00C676D1"/>
    <w:rsid w:val="00C67ADB"/>
    <w:rsid w:val="00C70B01"/>
    <w:rsid w:val="00C70C3D"/>
    <w:rsid w:val="00C70D51"/>
    <w:rsid w:val="00C71898"/>
    <w:rsid w:val="00C72062"/>
    <w:rsid w:val="00C7260C"/>
    <w:rsid w:val="00C73363"/>
    <w:rsid w:val="00C736EA"/>
    <w:rsid w:val="00C749B4"/>
    <w:rsid w:val="00C75219"/>
    <w:rsid w:val="00C758E2"/>
    <w:rsid w:val="00C767C6"/>
    <w:rsid w:val="00C77CC7"/>
    <w:rsid w:val="00C8091D"/>
    <w:rsid w:val="00C816D1"/>
    <w:rsid w:val="00C82051"/>
    <w:rsid w:val="00C826B6"/>
    <w:rsid w:val="00C82B11"/>
    <w:rsid w:val="00C82BD3"/>
    <w:rsid w:val="00C83055"/>
    <w:rsid w:val="00C83513"/>
    <w:rsid w:val="00C83B94"/>
    <w:rsid w:val="00C851F6"/>
    <w:rsid w:val="00C85FD2"/>
    <w:rsid w:val="00C8727B"/>
    <w:rsid w:val="00C8794D"/>
    <w:rsid w:val="00C87B30"/>
    <w:rsid w:val="00C87E28"/>
    <w:rsid w:val="00C902D6"/>
    <w:rsid w:val="00C91388"/>
    <w:rsid w:val="00C92503"/>
    <w:rsid w:val="00C92D44"/>
    <w:rsid w:val="00C93958"/>
    <w:rsid w:val="00C951E6"/>
    <w:rsid w:val="00C95979"/>
    <w:rsid w:val="00C95A06"/>
    <w:rsid w:val="00C96C74"/>
    <w:rsid w:val="00C96DE8"/>
    <w:rsid w:val="00C96E4B"/>
    <w:rsid w:val="00C96F82"/>
    <w:rsid w:val="00CA06DA"/>
    <w:rsid w:val="00CA0AC0"/>
    <w:rsid w:val="00CA142F"/>
    <w:rsid w:val="00CA2082"/>
    <w:rsid w:val="00CA280C"/>
    <w:rsid w:val="00CA2CD8"/>
    <w:rsid w:val="00CA2D90"/>
    <w:rsid w:val="00CA2DC2"/>
    <w:rsid w:val="00CA3E9A"/>
    <w:rsid w:val="00CA3F80"/>
    <w:rsid w:val="00CA468A"/>
    <w:rsid w:val="00CA4F7D"/>
    <w:rsid w:val="00CA5050"/>
    <w:rsid w:val="00CA5789"/>
    <w:rsid w:val="00CA6AE5"/>
    <w:rsid w:val="00CA7067"/>
    <w:rsid w:val="00CA7154"/>
    <w:rsid w:val="00CA778A"/>
    <w:rsid w:val="00CA7DE9"/>
    <w:rsid w:val="00CA7E64"/>
    <w:rsid w:val="00CB0006"/>
    <w:rsid w:val="00CB0750"/>
    <w:rsid w:val="00CB1715"/>
    <w:rsid w:val="00CB2C67"/>
    <w:rsid w:val="00CB2C9A"/>
    <w:rsid w:val="00CB3174"/>
    <w:rsid w:val="00CB385E"/>
    <w:rsid w:val="00CB4C42"/>
    <w:rsid w:val="00CB5B46"/>
    <w:rsid w:val="00CB6203"/>
    <w:rsid w:val="00CB71C1"/>
    <w:rsid w:val="00CB7BA2"/>
    <w:rsid w:val="00CC060F"/>
    <w:rsid w:val="00CC0625"/>
    <w:rsid w:val="00CC1CBB"/>
    <w:rsid w:val="00CC24C7"/>
    <w:rsid w:val="00CC2623"/>
    <w:rsid w:val="00CC2D94"/>
    <w:rsid w:val="00CC3273"/>
    <w:rsid w:val="00CC377E"/>
    <w:rsid w:val="00CC3DF3"/>
    <w:rsid w:val="00CC4D1B"/>
    <w:rsid w:val="00CC4DB7"/>
    <w:rsid w:val="00CC637F"/>
    <w:rsid w:val="00CC7492"/>
    <w:rsid w:val="00CD0087"/>
    <w:rsid w:val="00CD0D04"/>
    <w:rsid w:val="00CD11BE"/>
    <w:rsid w:val="00CD14E4"/>
    <w:rsid w:val="00CD1CEA"/>
    <w:rsid w:val="00CD3971"/>
    <w:rsid w:val="00CD48BB"/>
    <w:rsid w:val="00CD56BB"/>
    <w:rsid w:val="00CD5FA4"/>
    <w:rsid w:val="00CD7515"/>
    <w:rsid w:val="00CE02EB"/>
    <w:rsid w:val="00CE0500"/>
    <w:rsid w:val="00CE0790"/>
    <w:rsid w:val="00CE0796"/>
    <w:rsid w:val="00CE0F23"/>
    <w:rsid w:val="00CE116B"/>
    <w:rsid w:val="00CE1387"/>
    <w:rsid w:val="00CE148D"/>
    <w:rsid w:val="00CE18A4"/>
    <w:rsid w:val="00CE198D"/>
    <w:rsid w:val="00CE453A"/>
    <w:rsid w:val="00CE5203"/>
    <w:rsid w:val="00CE5C3D"/>
    <w:rsid w:val="00CE6DD0"/>
    <w:rsid w:val="00CE6FA8"/>
    <w:rsid w:val="00CE7BED"/>
    <w:rsid w:val="00CF079D"/>
    <w:rsid w:val="00CF1B1D"/>
    <w:rsid w:val="00CF1CE9"/>
    <w:rsid w:val="00CF3D91"/>
    <w:rsid w:val="00CF3E20"/>
    <w:rsid w:val="00CF3ED9"/>
    <w:rsid w:val="00CF6333"/>
    <w:rsid w:val="00CF6344"/>
    <w:rsid w:val="00CF7742"/>
    <w:rsid w:val="00CF7920"/>
    <w:rsid w:val="00CF7B88"/>
    <w:rsid w:val="00D00A6B"/>
    <w:rsid w:val="00D00E21"/>
    <w:rsid w:val="00D01242"/>
    <w:rsid w:val="00D01490"/>
    <w:rsid w:val="00D02A38"/>
    <w:rsid w:val="00D03586"/>
    <w:rsid w:val="00D04286"/>
    <w:rsid w:val="00D04604"/>
    <w:rsid w:val="00D04B3C"/>
    <w:rsid w:val="00D04E1D"/>
    <w:rsid w:val="00D04F00"/>
    <w:rsid w:val="00D052F5"/>
    <w:rsid w:val="00D067ED"/>
    <w:rsid w:val="00D06959"/>
    <w:rsid w:val="00D06E5B"/>
    <w:rsid w:val="00D070AE"/>
    <w:rsid w:val="00D07510"/>
    <w:rsid w:val="00D079C9"/>
    <w:rsid w:val="00D07C20"/>
    <w:rsid w:val="00D10CAC"/>
    <w:rsid w:val="00D11938"/>
    <w:rsid w:val="00D1237D"/>
    <w:rsid w:val="00D124A7"/>
    <w:rsid w:val="00D1252D"/>
    <w:rsid w:val="00D12BB1"/>
    <w:rsid w:val="00D13E54"/>
    <w:rsid w:val="00D15DBA"/>
    <w:rsid w:val="00D160FD"/>
    <w:rsid w:val="00D2102C"/>
    <w:rsid w:val="00D21321"/>
    <w:rsid w:val="00D22414"/>
    <w:rsid w:val="00D23346"/>
    <w:rsid w:val="00D23911"/>
    <w:rsid w:val="00D23CF6"/>
    <w:rsid w:val="00D245E1"/>
    <w:rsid w:val="00D24986"/>
    <w:rsid w:val="00D2526E"/>
    <w:rsid w:val="00D2534E"/>
    <w:rsid w:val="00D25794"/>
    <w:rsid w:val="00D25BF3"/>
    <w:rsid w:val="00D25F78"/>
    <w:rsid w:val="00D2628E"/>
    <w:rsid w:val="00D275B5"/>
    <w:rsid w:val="00D2762B"/>
    <w:rsid w:val="00D27DD0"/>
    <w:rsid w:val="00D27E2C"/>
    <w:rsid w:val="00D302C7"/>
    <w:rsid w:val="00D31816"/>
    <w:rsid w:val="00D3240F"/>
    <w:rsid w:val="00D32C19"/>
    <w:rsid w:val="00D3393D"/>
    <w:rsid w:val="00D3468A"/>
    <w:rsid w:val="00D35156"/>
    <w:rsid w:val="00D3520F"/>
    <w:rsid w:val="00D35664"/>
    <w:rsid w:val="00D3646E"/>
    <w:rsid w:val="00D3688E"/>
    <w:rsid w:val="00D36A55"/>
    <w:rsid w:val="00D36D31"/>
    <w:rsid w:val="00D37C59"/>
    <w:rsid w:val="00D40ABF"/>
    <w:rsid w:val="00D40C45"/>
    <w:rsid w:val="00D40EDC"/>
    <w:rsid w:val="00D41567"/>
    <w:rsid w:val="00D415F1"/>
    <w:rsid w:val="00D4163C"/>
    <w:rsid w:val="00D41E0B"/>
    <w:rsid w:val="00D426ED"/>
    <w:rsid w:val="00D42EC7"/>
    <w:rsid w:val="00D436B8"/>
    <w:rsid w:val="00D437DC"/>
    <w:rsid w:val="00D43F37"/>
    <w:rsid w:val="00D4403B"/>
    <w:rsid w:val="00D45F6C"/>
    <w:rsid w:val="00D45F7E"/>
    <w:rsid w:val="00D4612F"/>
    <w:rsid w:val="00D467FC"/>
    <w:rsid w:val="00D46A8B"/>
    <w:rsid w:val="00D46E7D"/>
    <w:rsid w:val="00D5123A"/>
    <w:rsid w:val="00D51B79"/>
    <w:rsid w:val="00D52301"/>
    <w:rsid w:val="00D52A6B"/>
    <w:rsid w:val="00D52B2B"/>
    <w:rsid w:val="00D53787"/>
    <w:rsid w:val="00D53AE8"/>
    <w:rsid w:val="00D53C20"/>
    <w:rsid w:val="00D547A1"/>
    <w:rsid w:val="00D547C1"/>
    <w:rsid w:val="00D54A98"/>
    <w:rsid w:val="00D54E62"/>
    <w:rsid w:val="00D553A1"/>
    <w:rsid w:val="00D55873"/>
    <w:rsid w:val="00D558E6"/>
    <w:rsid w:val="00D55CB2"/>
    <w:rsid w:val="00D56668"/>
    <w:rsid w:val="00D567A1"/>
    <w:rsid w:val="00D56F13"/>
    <w:rsid w:val="00D5723C"/>
    <w:rsid w:val="00D5743D"/>
    <w:rsid w:val="00D577D0"/>
    <w:rsid w:val="00D6015D"/>
    <w:rsid w:val="00D605BD"/>
    <w:rsid w:val="00D6065A"/>
    <w:rsid w:val="00D61C3B"/>
    <w:rsid w:val="00D6203D"/>
    <w:rsid w:val="00D6342F"/>
    <w:rsid w:val="00D6374C"/>
    <w:rsid w:val="00D6552B"/>
    <w:rsid w:val="00D656E6"/>
    <w:rsid w:val="00D65807"/>
    <w:rsid w:val="00D66E8A"/>
    <w:rsid w:val="00D66F2E"/>
    <w:rsid w:val="00D670B0"/>
    <w:rsid w:val="00D673AC"/>
    <w:rsid w:val="00D67650"/>
    <w:rsid w:val="00D67B2A"/>
    <w:rsid w:val="00D67C36"/>
    <w:rsid w:val="00D70CC8"/>
    <w:rsid w:val="00D71668"/>
    <w:rsid w:val="00D7212E"/>
    <w:rsid w:val="00D7213E"/>
    <w:rsid w:val="00D72D95"/>
    <w:rsid w:val="00D73ACB"/>
    <w:rsid w:val="00D73B93"/>
    <w:rsid w:val="00D73C6F"/>
    <w:rsid w:val="00D7419E"/>
    <w:rsid w:val="00D74761"/>
    <w:rsid w:val="00D74856"/>
    <w:rsid w:val="00D74AB3"/>
    <w:rsid w:val="00D74C37"/>
    <w:rsid w:val="00D74C47"/>
    <w:rsid w:val="00D75C94"/>
    <w:rsid w:val="00D7733A"/>
    <w:rsid w:val="00D77645"/>
    <w:rsid w:val="00D8007F"/>
    <w:rsid w:val="00D809F1"/>
    <w:rsid w:val="00D81415"/>
    <w:rsid w:val="00D82A87"/>
    <w:rsid w:val="00D844CC"/>
    <w:rsid w:val="00D8487B"/>
    <w:rsid w:val="00D84995"/>
    <w:rsid w:val="00D849D7"/>
    <w:rsid w:val="00D863D9"/>
    <w:rsid w:val="00D86980"/>
    <w:rsid w:val="00D86AA5"/>
    <w:rsid w:val="00D90A83"/>
    <w:rsid w:val="00D90B91"/>
    <w:rsid w:val="00D90FD5"/>
    <w:rsid w:val="00D91913"/>
    <w:rsid w:val="00D91E56"/>
    <w:rsid w:val="00D920CE"/>
    <w:rsid w:val="00D9250E"/>
    <w:rsid w:val="00D92AEF"/>
    <w:rsid w:val="00D9391E"/>
    <w:rsid w:val="00D93973"/>
    <w:rsid w:val="00D93A0F"/>
    <w:rsid w:val="00D93E3B"/>
    <w:rsid w:val="00D943E5"/>
    <w:rsid w:val="00D94850"/>
    <w:rsid w:val="00D94F00"/>
    <w:rsid w:val="00D9517E"/>
    <w:rsid w:val="00D9524D"/>
    <w:rsid w:val="00D952B1"/>
    <w:rsid w:val="00D95568"/>
    <w:rsid w:val="00D95621"/>
    <w:rsid w:val="00D95B61"/>
    <w:rsid w:val="00D95C44"/>
    <w:rsid w:val="00D962FD"/>
    <w:rsid w:val="00D9668A"/>
    <w:rsid w:val="00D972CB"/>
    <w:rsid w:val="00D97920"/>
    <w:rsid w:val="00D97960"/>
    <w:rsid w:val="00DA089C"/>
    <w:rsid w:val="00DA0999"/>
    <w:rsid w:val="00DA0E7B"/>
    <w:rsid w:val="00DA167C"/>
    <w:rsid w:val="00DA20B2"/>
    <w:rsid w:val="00DA23A9"/>
    <w:rsid w:val="00DA2ABE"/>
    <w:rsid w:val="00DA2C0F"/>
    <w:rsid w:val="00DA32B9"/>
    <w:rsid w:val="00DA38EC"/>
    <w:rsid w:val="00DA4468"/>
    <w:rsid w:val="00DA5139"/>
    <w:rsid w:val="00DA5FE5"/>
    <w:rsid w:val="00DA64D0"/>
    <w:rsid w:val="00DA6D00"/>
    <w:rsid w:val="00DA728D"/>
    <w:rsid w:val="00DB10AF"/>
    <w:rsid w:val="00DB1920"/>
    <w:rsid w:val="00DB1EAE"/>
    <w:rsid w:val="00DB25D1"/>
    <w:rsid w:val="00DB2BA9"/>
    <w:rsid w:val="00DB33B4"/>
    <w:rsid w:val="00DB3CEA"/>
    <w:rsid w:val="00DB4BFC"/>
    <w:rsid w:val="00DB51B9"/>
    <w:rsid w:val="00DB52E6"/>
    <w:rsid w:val="00DB59BE"/>
    <w:rsid w:val="00DB5CDB"/>
    <w:rsid w:val="00DB6047"/>
    <w:rsid w:val="00DB6CDB"/>
    <w:rsid w:val="00DB742D"/>
    <w:rsid w:val="00DB7812"/>
    <w:rsid w:val="00DC0557"/>
    <w:rsid w:val="00DC0676"/>
    <w:rsid w:val="00DC06CA"/>
    <w:rsid w:val="00DC0CEF"/>
    <w:rsid w:val="00DC12E4"/>
    <w:rsid w:val="00DC1D53"/>
    <w:rsid w:val="00DC1E93"/>
    <w:rsid w:val="00DC1E99"/>
    <w:rsid w:val="00DC28E3"/>
    <w:rsid w:val="00DC2CFB"/>
    <w:rsid w:val="00DC4593"/>
    <w:rsid w:val="00DC4595"/>
    <w:rsid w:val="00DC4A95"/>
    <w:rsid w:val="00DC563B"/>
    <w:rsid w:val="00DC5ED3"/>
    <w:rsid w:val="00DC5FDB"/>
    <w:rsid w:val="00DC6093"/>
    <w:rsid w:val="00DC6359"/>
    <w:rsid w:val="00DC6606"/>
    <w:rsid w:val="00DC6BDC"/>
    <w:rsid w:val="00DC769A"/>
    <w:rsid w:val="00DC7B0D"/>
    <w:rsid w:val="00DD0A35"/>
    <w:rsid w:val="00DD0A86"/>
    <w:rsid w:val="00DD0B07"/>
    <w:rsid w:val="00DD0E41"/>
    <w:rsid w:val="00DD22B1"/>
    <w:rsid w:val="00DD2525"/>
    <w:rsid w:val="00DD2851"/>
    <w:rsid w:val="00DD3E68"/>
    <w:rsid w:val="00DD46E7"/>
    <w:rsid w:val="00DD4C29"/>
    <w:rsid w:val="00DD4D43"/>
    <w:rsid w:val="00DD5740"/>
    <w:rsid w:val="00DE07C0"/>
    <w:rsid w:val="00DE0BCA"/>
    <w:rsid w:val="00DE1516"/>
    <w:rsid w:val="00DE1B1E"/>
    <w:rsid w:val="00DE1C7D"/>
    <w:rsid w:val="00DE303E"/>
    <w:rsid w:val="00DE31EF"/>
    <w:rsid w:val="00DE3B6F"/>
    <w:rsid w:val="00DE3BA6"/>
    <w:rsid w:val="00DE4C3A"/>
    <w:rsid w:val="00DE4CD0"/>
    <w:rsid w:val="00DE5724"/>
    <w:rsid w:val="00DE5C3A"/>
    <w:rsid w:val="00DE5FFA"/>
    <w:rsid w:val="00DE616B"/>
    <w:rsid w:val="00DE6341"/>
    <w:rsid w:val="00DE6946"/>
    <w:rsid w:val="00DE6DA2"/>
    <w:rsid w:val="00DE7EE2"/>
    <w:rsid w:val="00DF08A5"/>
    <w:rsid w:val="00DF0BE5"/>
    <w:rsid w:val="00DF1000"/>
    <w:rsid w:val="00DF27AB"/>
    <w:rsid w:val="00DF294B"/>
    <w:rsid w:val="00DF435C"/>
    <w:rsid w:val="00DF4C8E"/>
    <w:rsid w:val="00DF52F5"/>
    <w:rsid w:val="00DF6A5D"/>
    <w:rsid w:val="00DF6EB3"/>
    <w:rsid w:val="00E00FEA"/>
    <w:rsid w:val="00E016BB"/>
    <w:rsid w:val="00E0197F"/>
    <w:rsid w:val="00E02629"/>
    <w:rsid w:val="00E026FF"/>
    <w:rsid w:val="00E02879"/>
    <w:rsid w:val="00E029A2"/>
    <w:rsid w:val="00E02AB0"/>
    <w:rsid w:val="00E036DE"/>
    <w:rsid w:val="00E037FF"/>
    <w:rsid w:val="00E04609"/>
    <w:rsid w:val="00E04E3A"/>
    <w:rsid w:val="00E06BF5"/>
    <w:rsid w:val="00E0700D"/>
    <w:rsid w:val="00E073B5"/>
    <w:rsid w:val="00E07725"/>
    <w:rsid w:val="00E07C3D"/>
    <w:rsid w:val="00E10DD7"/>
    <w:rsid w:val="00E10FEA"/>
    <w:rsid w:val="00E11227"/>
    <w:rsid w:val="00E11DC4"/>
    <w:rsid w:val="00E1346D"/>
    <w:rsid w:val="00E13486"/>
    <w:rsid w:val="00E13606"/>
    <w:rsid w:val="00E145F5"/>
    <w:rsid w:val="00E14604"/>
    <w:rsid w:val="00E153F0"/>
    <w:rsid w:val="00E1596A"/>
    <w:rsid w:val="00E1622F"/>
    <w:rsid w:val="00E1714D"/>
    <w:rsid w:val="00E17680"/>
    <w:rsid w:val="00E17EA7"/>
    <w:rsid w:val="00E201A8"/>
    <w:rsid w:val="00E20BDB"/>
    <w:rsid w:val="00E20E24"/>
    <w:rsid w:val="00E20F89"/>
    <w:rsid w:val="00E2153B"/>
    <w:rsid w:val="00E216EA"/>
    <w:rsid w:val="00E21C9C"/>
    <w:rsid w:val="00E2294D"/>
    <w:rsid w:val="00E22DDF"/>
    <w:rsid w:val="00E22ECE"/>
    <w:rsid w:val="00E23D10"/>
    <w:rsid w:val="00E243F7"/>
    <w:rsid w:val="00E24707"/>
    <w:rsid w:val="00E24A0C"/>
    <w:rsid w:val="00E24DB5"/>
    <w:rsid w:val="00E25251"/>
    <w:rsid w:val="00E25F06"/>
    <w:rsid w:val="00E2642D"/>
    <w:rsid w:val="00E2770D"/>
    <w:rsid w:val="00E27904"/>
    <w:rsid w:val="00E30D56"/>
    <w:rsid w:val="00E30DE9"/>
    <w:rsid w:val="00E31139"/>
    <w:rsid w:val="00E3127E"/>
    <w:rsid w:val="00E31708"/>
    <w:rsid w:val="00E31CF6"/>
    <w:rsid w:val="00E3270C"/>
    <w:rsid w:val="00E32807"/>
    <w:rsid w:val="00E32B55"/>
    <w:rsid w:val="00E32EB3"/>
    <w:rsid w:val="00E34139"/>
    <w:rsid w:val="00E35800"/>
    <w:rsid w:val="00E35F44"/>
    <w:rsid w:val="00E35F88"/>
    <w:rsid w:val="00E35FC9"/>
    <w:rsid w:val="00E366C2"/>
    <w:rsid w:val="00E36AB4"/>
    <w:rsid w:val="00E36CB9"/>
    <w:rsid w:val="00E372B2"/>
    <w:rsid w:val="00E3771D"/>
    <w:rsid w:val="00E37733"/>
    <w:rsid w:val="00E37F50"/>
    <w:rsid w:val="00E40E0D"/>
    <w:rsid w:val="00E411FA"/>
    <w:rsid w:val="00E41FB2"/>
    <w:rsid w:val="00E42196"/>
    <w:rsid w:val="00E422C3"/>
    <w:rsid w:val="00E427B5"/>
    <w:rsid w:val="00E4337D"/>
    <w:rsid w:val="00E44B90"/>
    <w:rsid w:val="00E451EF"/>
    <w:rsid w:val="00E45249"/>
    <w:rsid w:val="00E45277"/>
    <w:rsid w:val="00E457E2"/>
    <w:rsid w:val="00E45C86"/>
    <w:rsid w:val="00E4721F"/>
    <w:rsid w:val="00E473C0"/>
    <w:rsid w:val="00E475B3"/>
    <w:rsid w:val="00E476A0"/>
    <w:rsid w:val="00E477E5"/>
    <w:rsid w:val="00E47B80"/>
    <w:rsid w:val="00E512FC"/>
    <w:rsid w:val="00E524FE"/>
    <w:rsid w:val="00E52998"/>
    <w:rsid w:val="00E53A18"/>
    <w:rsid w:val="00E54462"/>
    <w:rsid w:val="00E54554"/>
    <w:rsid w:val="00E546E5"/>
    <w:rsid w:val="00E5486C"/>
    <w:rsid w:val="00E54F6D"/>
    <w:rsid w:val="00E55315"/>
    <w:rsid w:val="00E55360"/>
    <w:rsid w:val="00E55846"/>
    <w:rsid w:val="00E5612F"/>
    <w:rsid w:val="00E56CB6"/>
    <w:rsid w:val="00E600B1"/>
    <w:rsid w:val="00E6012F"/>
    <w:rsid w:val="00E60956"/>
    <w:rsid w:val="00E612CB"/>
    <w:rsid w:val="00E61F28"/>
    <w:rsid w:val="00E6272C"/>
    <w:rsid w:val="00E627F9"/>
    <w:rsid w:val="00E62C7D"/>
    <w:rsid w:val="00E63243"/>
    <w:rsid w:val="00E639BC"/>
    <w:rsid w:val="00E63ACF"/>
    <w:rsid w:val="00E64611"/>
    <w:rsid w:val="00E64BF3"/>
    <w:rsid w:val="00E64C1D"/>
    <w:rsid w:val="00E64DFD"/>
    <w:rsid w:val="00E64EAC"/>
    <w:rsid w:val="00E660E2"/>
    <w:rsid w:val="00E6739E"/>
    <w:rsid w:val="00E67D62"/>
    <w:rsid w:val="00E705DB"/>
    <w:rsid w:val="00E7079E"/>
    <w:rsid w:val="00E70C01"/>
    <w:rsid w:val="00E71048"/>
    <w:rsid w:val="00E7167D"/>
    <w:rsid w:val="00E71A0D"/>
    <w:rsid w:val="00E7234E"/>
    <w:rsid w:val="00E72D08"/>
    <w:rsid w:val="00E72D37"/>
    <w:rsid w:val="00E72FE6"/>
    <w:rsid w:val="00E73417"/>
    <w:rsid w:val="00E74582"/>
    <w:rsid w:val="00E74757"/>
    <w:rsid w:val="00E74E5B"/>
    <w:rsid w:val="00E74E7B"/>
    <w:rsid w:val="00E74FDB"/>
    <w:rsid w:val="00E757FB"/>
    <w:rsid w:val="00E76479"/>
    <w:rsid w:val="00E76746"/>
    <w:rsid w:val="00E77D74"/>
    <w:rsid w:val="00E8135D"/>
    <w:rsid w:val="00E817E4"/>
    <w:rsid w:val="00E81BD2"/>
    <w:rsid w:val="00E82BEF"/>
    <w:rsid w:val="00E82EAE"/>
    <w:rsid w:val="00E832DB"/>
    <w:rsid w:val="00E83D4E"/>
    <w:rsid w:val="00E84190"/>
    <w:rsid w:val="00E850D8"/>
    <w:rsid w:val="00E862B9"/>
    <w:rsid w:val="00E8687F"/>
    <w:rsid w:val="00E86C9D"/>
    <w:rsid w:val="00E87539"/>
    <w:rsid w:val="00E90849"/>
    <w:rsid w:val="00E918E9"/>
    <w:rsid w:val="00E91BDA"/>
    <w:rsid w:val="00E920FF"/>
    <w:rsid w:val="00E921C6"/>
    <w:rsid w:val="00E92AF4"/>
    <w:rsid w:val="00E92CC8"/>
    <w:rsid w:val="00E93C04"/>
    <w:rsid w:val="00E9480F"/>
    <w:rsid w:val="00E94AF0"/>
    <w:rsid w:val="00E9527D"/>
    <w:rsid w:val="00E9650D"/>
    <w:rsid w:val="00E9660B"/>
    <w:rsid w:val="00E96B73"/>
    <w:rsid w:val="00E9724D"/>
    <w:rsid w:val="00E97610"/>
    <w:rsid w:val="00E97794"/>
    <w:rsid w:val="00E979C6"/>
    <w:rsid w:val="00E97C28"/>
    <w:rsid w:val="00EA0320"/>
    <w:rsid w:val="00EA230C"/>
    <w:rsid w:val="00EA24F5"/>
    <w:rsid w:val="00EA286D"/>
    <w:rsid w:val="00EA2EC6"/>
    <w:rsid w:val="00EA3087"/>
    <w:rsid w:val="00EA358C"/>
    <w:rsid w:val="00EA3C6F"/>
    <w:rsid w:val="00EA3D69"/>
    <w:rsid w:val="00EA5A13"/>
    <w:rsid w:val="00EA5B35"/>
    <w:rsid w:val="00EA7A98"/>
    <w:rsid w:val="00EA7F3C"/>
    <w:rsid w:val="00EB1C75"/>
    <w:rsid w:val="00EB2BE8"/>
    <w:rsid w:val="00EB4F67"/>
    <w:rsid w:val="00EB52A8"/>
    <w:rsid w:val="00EB5C26"/>
    <w:rsid w:val="00EB61A5"/>
    <w:rsid w:val="00EB66E7"/>
    <w:rsid w:val="00EB6ADF"/>
    <w:rsid w:val="00EB72C0"/>
    <w:rsid w:val="00EB7308"/>
    <w:rsid w:val="00EC0110"/>
    <w:rsid w:val="00EC057C"/>
    <w:rsid w:val="00EC0D92"/>
    <w:rsid w:val="00EC221E"/>
    <w:rsid w:val="00EC27C0"/>
    <w:rsid w:val="00EC2919"/>
    <w:rsid w:val="00EC2F27"/>
    <w:rsid w:val="00EC40A3"/>
    <w:rsid w:val="00EC468B"/>
    <w:rsid w:val="00EC499A"/>
    <w:rsid w:val="00EC4AEB"/>
    <w:rsid w:val="00EC5736"/>
    <w:rsid w:val="00EC586F"/>
    <w:rsid w:val="00EC5999"/>
    <w:rsid w:val="00EC654F"/>
    <w:rsid w:val="00EC66DA"/>
    <w:rsid w:val="00EC6B4C"/>
    <w:rsid w:val="00EC70EC"/>
    <w:rsid w:val="00EC7615"/>
    <w:rsid w:val="00ED0EE3"/>
    <w:rsid w:val="00ED1360"/>
    <w:rsid w:val="00ED18D9"/>
    <w:rsid w:val="00ED2740"/>
    <w:rsid w:val="00ED280B"/>
    <w:rsid w:val="00ED2866"/>
    <w:rsid w:val="00ED3827"/>
    <w:rsid w:val="00ED3C07"/>
    <w:rsid w:val="00ED3FA4"/>
    <w:rsid w:val="00ED422B"/>
    <w:rsid w:val="00ED48A3"/>
    <w:rsid w:val="00ED4F3C"/>
    <w:rsid w:val="00ED59ED"/>
    <w:rsid w:val="00ED5F19"/>
    <w:rsid w:val="00ED611D"/>
    <w:rsid w:val="00ED620D"/>
    <w:rsid w:val="00ED6E6B"/>
    <w:rsid w:val="00ED727F"/>
    <w:rsid w:val="00ED7D59"/>
    <w:rsid w:val="00EE06AD"/>
    <w:rsid w:val="00EE0854"/>
    <w:rsid w:val="00EE168D"/>
    <w:rsid w:val="00EE1B80"/>
    <w:rsid w:val="00EE2216"/>
    <w:rsid w:val="00EE3076"/>
    <w:rsid w:val="00EE393A"/>
    <w:rsid w:val="00EE3A75"/>
    <w:rsid w:val="00EE3B13"/>
    <w:rsid w:val="00EE4141"/>
    <w:rsid w:val="00EE4273"/>
    <w:rsid w:val="00EE4BBF"/>
    <w:rsid w:val="00EE4C15"/>
    <w:rsid w:val="00EE4C29"/>
    <w:rsid w:val="00EE661A"/>
    <w:rsid w:val="00EE6B67"/>
    <w:rsid w:val="00EE6FAA"/>
    <w:rsid w:val="00EE7D83"/>
    <w:rsid w:val="00EF0777"/>
    <w:rsid w:val="00EF0882"/>
    <w:rsid w:val="00EF09DF"/>
    <w:rsid w:val="00EF107E"/>
    <w:rsid w:val="00EF10FA"/>
    <w:rsid w:val="00EF26A4"/>
    <w:rsid w:val="00EF30D3"/>
    <w:rsid w:val="00EF31BF"/>
    <w:rsid w:val="00EF5265"/>
    <w:rsid w:val="00EF5899"/>
    <w:rsid w:val="00EF69BE"/>
    <w:rsid w:val="00EF6C95"/>
    <w:rsid w:val="00F00DAC"/>
    <w:rsid w:val="00F02472"/>
    <w:rsid w:val="00F024E1"/>
    <w:rsid w:val="00F028B6"/>
    <w:rsid w:val="00F02EA2"/>
    <w:rsid w:val="00F03D7F"/>
    <w:rsid w:val="00F03E91"/>
    <w:rsid w:val="00F046D6"/>
    <w:rsid w:val="00F04A73"/>
    <w:rsid w:val="00F05EA7"/>
    <w:rsid w:val="00F0617D"/>
    <w:rsid w:val="00F06E16"/>
    <w:rsid w:val="00F101FE"/>
    <w:rsid w:val="00F1099A"/>
    <w:rsid w:val="00F10B42"/>
    <w:rsid w:val="00F10F1F"/>
    <w:rsid w:val="00F11AF9"/>
    <w:rsid w:val="00F12131"/>
    <w:rsid w:val="00F121AB"/>
    <w:rsid w:val="00F12E6B"/>
    <w:rsid w:val="00F13311"/>
    <w:rsid w:val="00F13561"/>
    <w:rsid w:val="00F13FBF"/>
    <w:rsid w:val="00F140F4"/>
    <w:rsid w:val="00F14194"/>
    <w:rsid w:val="00F14380"/>
    <w:rsid w:val="00F14B42"/>
    <w:rsid w:val="00F15769"/>
    <w:rsid w:val="00F1672A"/>
    <w:rsid w:val="00F17118"/>
    <w:rsid w:val="00F17DBE"/>
    <w:rsid w:val="00F206D5"/>
    <w:rsid w:val="00F20A13"/>
    <w:rsid w:val="00F20E33"/>
    <w:rsid w:val="00F21344"/>
    <w:rsid w:val="00F21442"/>
    <w:rsid w:val="00F219DB"/>
    <w:rsid w:val="00F233CF"/>
    <w:rsid w:val="00F23842"/>
    <w:rsid w:val="00F24584"/>
    <w:rsid w:val="00F2498D"/>
    <w:rsid w:val="00F24FF1"/>
    <w:rsid w:val="00F25187"/>
    <w:rsid w:val="00F252BB"/>
    <w:rsid w:val="00F2560C"/>
    <w:rsid w:val="00F25A70"/>
    <w:rsid w:val="00F2734D"/>
    <w:rsid w:val="00F309B9"/>
    <w:rsid w:val="00F30DB2"/>
    <w:rsid w:val="00F318B0"/>
    <w:rsid w:val="00F31D1C"/>
    <w:rsid w:val="00F31E19"/>
    <w:rsid w:val="00F329BA"/>
    <w:rsid w:val="00F338DE"/>
    <w:rsid w:val="00F33919"/>
    <w:rsid w:val="00F33DBC"/>
    <w:rsid w:val="00F341D2"/>
    <w:rsid w:val="00F35336"/>
    <w:rsid w:val="00F35682"/>
    <w:rsid w:val="00F35CF7"/>
    <w:rsid w:val="00F35FEF"/>
    <w:rsid w:val="00F364CF"/>
    <w:rsid w:val="00F371F1"/>
    <w:rsid w:val="00F37289"/>
    <w:rsid w:val="00F3770B"/>
    <w:rsid w:val="00F378BC"/>
    <w:rsid w:val="00F3794D"/>
    <w:rsid w:val="00F37AC5"/>
    <w:rsid w:val="00F4042A"/>
    <w:rsid w:val="00F408ED"/>
    <w:rsid w:val="00F40BEE"/>
    <w:rsid w:val="00F40FCD"/>
    <w:rsid w:val="00F4144F"/>
    <w:rsid w:val="00F416F1"/>
    <w:rsid w:val="00F418A9"/>
    <w:rsid w:val="00F419F4"/>
    <w:rsid w:val="00F42713"/>
    <w:rsid w:val="00F433BD"/>
    <w:rsid w:val="00F43B01"/>
    <w:rsid w:val="00F43B8A"/>
    <w:rsid w:val="00F447E0"/>
    <w:rsid w:val="00F455CB"/>
    <w:rsid w:val="00F45A7D"/>
    <w:rsid w:val="00F45D21"/>
    <w:rsid w:val="00F4681B"/>
    <w:rsid w:val="00F46969"/>
    <w:rsid w:val="00F47274"/>
    <w:rsid w:val="00F47A99"/>
    <w:rsid w:val="00F47DAC"/>
    <w:rsid w:val="00F47DCA"/>
    <w:rsid w:val="00F5027D"/>
    <w:rsid w:val="00F50DBE"/>
    <w:rsid w:val="00F515F8"/>
    <w:rsid w:val="00F5164F"/>
    <w:rsid w:val="00F5234A"/>
    <w:rsid w:val="00F52AAD"/>
    <w:rsid w:val="00F52C05"/>
    <w:rsid w:val="00F52EEE"/>
    <w:rsid w:val="00F52F19"/>
    <w:rsid w:val="00F530C9"/>
    <w:rsid w:val="00F53427"/>
    <w:rsid w:val="00F53B66"/>
    <w:rsid w:val="00F5434A"/>
    <w:rsid w:val="00F54810"/>
    <w:rsid w:val="00F54F2D"/>
    <w:rsid w:val="00F55FB2"/>
    <w:rsid w:val="00F56904"/>
    <w:rsid w:val="00F621C4"/>
    <w:rsid w:val="00F62BD8"/>
    <w:rsid w:val="00F63147"/>
    <w:rsid w:val="00F63739"/>
    <w:rsid w:val="00F63DF4"/>
    <w:rsid w:val="00F63E81"/>
    <w:rsid w:val="00F64449"/>
    <w:rsid w:val="00F64813"/>
    <w:rsid w:val="00F64986"/>
    <w:rsid w:val="00F65CCE"/>
    <w:rsid w:val="00F6626C"/>
    <w:rsid w:val="00F67068"/>
    <w:rsid w:val="00F67083"/>
    <w:rsid w:val="00F67310"/>
    <w:rsid w:val="00F70425"/>
    <w:rsid w:val="00F709B5"/>
    <w:rsid w:val="00F70DF2"/>
    <w:rsid w:val="00F70E12"/>
    <w:rsid w:val="00F71737"/>
    <w:rsid w:val="00F72D01"/>
    <w:rsid w:val="00F747B4"/>
    <w:rsid w:val="00F74AD2"/>
    <w:rsid w:val="00F74FC7"/>
    <w:rsid w:val="00F7512B"/>
    <w:rsid w:val="00F751A3"/>
    <w:rsid w:val="00F752A8"/>
    <w:rsid w:val="00F753B2"/>
    <w:rsid w:val="00F76334"/>
    <w:rsid w:val="00F7751A"/>
    <w:rsid w:val="00F77CD2"/>
    <w:rsid w:val="00F77FE9"/>
    <w:rsid w:val="00F804D7"/>
    <w:rsid w:val="00F80527"/>
    <w:rsid w:val="00F809F0"/>
    <w:rsid w:val="00F80D84"/>
    <w:rsid w:val="00F80F92"/>
    <w:rsid w:val="00F81A43"/>
    <w:rsid w:val="00F82447"/>
    <w:rsid w:val="00F82E72"/>
    <w:rsid w:val="00F82FF5"/>
    <w:rsid w:val="00F8463B"/>
    <w:rsid w:val="00F84CD4"/>
    <w:rsid w:val="00F85013"/>
    <w:rsid w:val="00F85C95"/>
    <w:rsid w:val="00F85D7D"/>
    <w:rsid w:val="00F87880"/>
    <w:rsid w:val="00F87A3F"/>
    <w:rsid w:val="00F904DC"/>
    <w:rsid w:val="00F90F5E"/>
    <w:rsid w:val="00F912A8"/>
    <w:rsid w:val="00F91F6C"/>
    <w:rsid w:val="00F92958"/>
    <w:rsid w:val="00F92ED7"/>
    <w:rsid w:val="00F93350"/>
    <w:rsid w:val="00F94A2D"/>
    <w:rsid w:val="00F95D0D"/>
    <w:rsid w:val="00F97AD7"/>
    <w:rsid w:val="00F97AE8"/>
    <w:rsid w:val="00F97B5E"/>
    <w:rsid w:val="00F97E98"/>
    <w:rsid w:val="00FA07BF"/>
    <w:rsid w:val="00FA0C1F"/>
    <w:rsid w:val="00FA128E"/>
    <w:rsid w:val="00FA16E1"/>
    <w:rsid w:val="00FA16FD"/>
    <w:rsid w:val="00FA1C5C"/>
    <w:rsid w:val="00FA20B4"/>
    <w:rsid w:val="00FA2B8D"/>
    <w:rsid w:val="00FA2CFD"/>
    <w:rsid w:val="00FA38B9"/>
    <w:rsid w:val="00FA5337"/>
    <w:rsid w:val="00FA6544"/>
    <w:rsid w:val="00FA7D51"/>
    <w:rsid w:val="00FB051D"/>
    <w:rsid w:val="00FB070C"/>
    <w:rsid w:val="00FB14F4"/>
    <w:rsid w:val="00FB1B93"/>
    <w:rsid w:val="00FB22FD"/>
    <w:rsid w:val="00FB278F"/>
    <w:rsid w:val="00FB27BF"/>
    <w:rsid w:val="00FB34B3"/>
    <w:rsid w:val="00FB3555"/>
    <w:rsid w:val="00FB4376"/>
    <w:rsid w:val="00FB4EA6"/>
    <w:rsid w:val="00FB5CA0"/>
    <w:rsid w:val="00FB6591"/>
    <w:rsid w:val="00FB6598"/>
    <w:rsid w:val="00FB6E1E"/>
    <w:rsid w:val="00FB7D30"/>
    <w:rsid w:val="00FB7D59"/>
    <w:rsid w:val="00FC042F"/>
    <w:rsid w:val="00FC0C10"/>
    <w:rsid w:val="00FC1754"/>
    <w:rsid w:val="00FC1ACA"/>
    <w:rsid w:val="00FC211C"/>
    <w:rsid w:val="00FC2B55"/>
    <w:rsid w:val="00FC3614"/>
    <w:rsid w:val="00FC392B"/>
    <w:rsid w:val="00FC3978"/>
    <w:rsid w:val="00FC3C07"/>
    <w:rsid w:val="00FC475C"/>
    <w:rsid w:val="00FC49B8"/>
    <w:rsid w:val="00FC562E"/>
    <w:rsid w:val="00FC5EE3"/>
    <w:rsid w:val="00FC650E"/>
    <w:rsid w:val="00FC69F8"/>
    <w:rsid w:val="00FC7316"/>
    <w:rsid w:val="00FC7924"/>
    <w:rsid w:val="00FC79DE"/>
    <w:rsid w:val="00FD0941"/>
    <w:rsid w:val="00FD1F61"/>
    <w:rsid w:val="00FD21CD"/>
    <w:rsid w:val="00FD23EB"/>
    <w:rsid w:val="00FD2C9A"/>
    <w:rsid w:val="00FD32DE"/>
    <w:rsid w:val="00FD3367"/>
    <w:rsid w:val="00FD34B0"/>
    <w:rsid w:val="00FD48D2"/>
    <w:rsid w:val="00FD4981"/>
    <w:rsid w:val="00FD5306"/>
    <w:rsid w:val="00FD5478"/>
    <w:rsid w:val="00FD57DB"/>
    <w:rsid w:val="00FD58CE"/>
    <w:rsid w:val="00FD6094"/>
    <w:rsid w:val="00FD60A7"/>
    <w:rsid w:val="00FD6A02"/>
    <w:rsid w:val="00FD6B11"/>
    <w:rsid w:val="00FD7462"/>
    <w:rsid w:val="00FD7E79"/>
    <w:rsid w:val="00FE162F"/>
    <w:rsid w:val="00FE1D7C"/>
    <w:rsid w:val="00FE220F"/>
    <w:rsid w:val="00FE26FA"/>
    <w:rsid w:val="00FE2ECC"/>
    <w:rsid w:val="00FE2F26"/>
    <w:rsid w:val="00FE3455"/>
    <w:rsid w:val="00FE3FA1"/>
    <w:rsid w:val="00FE5F02"/>
    <w:rsid w:val="00FE6392"/>
    <w:rsid w:val="00FE67A5"/>
    <w:rsid w:val="00FE705F"/>
    <w:rsid w:val="00FE71D0"/>
    <w:rsid w:val="00FE7753"/>
    <w:rsid w:val="00FE7D7C"/>
    <w:rsid w:val="00FE7D9E"/>
    <w:rsid w:val="00FF012C"/>
    <w:rsid w:val="00FF0908"/>
    <w:rsid w:val="00FF1A38"/>
    <w:rsid w:val="00FF1B04"/>
    <w:rsid w:val="00FF1EC2"/>
    <w:rsid w:val="00FF1F66"/>
    <w:rsid w:val="00FF23B1"/>
    <w:rsid w:val="00FF32CB"/>
    <w:rsid w:val="00FF35EE"/>
    <w:rsid w:val="00FF38D6"/>
    <w:rsid w:val="00FF5504"/>
    <w:rsid w:val="00FF5592"/>
    <w:rsid w:val="00FF751D"/>
    <w:rsid w:val="00FF764B"/>
    <w:rsid w:val="00FF7D71"/>
  </w:rsids>
  <m:mathPr>
    <m:mathFont m:val="Arial Black"/>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747BE3"/>
    <w:pPr>
      <w:suppressAutoHyphens/>
      <w:spacing w:line="480" w:lineRule="auto"/>
    </w:pPr>
    <w:rPr>
      <w:sz w:val="24"/>
      <w:szCs w:val="24"/>
    </w:rPr>
  </w:style>
  <w:style w:type="paragraph" w:styleId="Heading1">
    <w:name w:val="heading 1"/>
    <w:basedOn w:val="Normal"/>
    <w:next w:val="BodyText"/>
    <w:qFormat/>
    <w:rsid w:val="00747BE3"/>
    <w:pPr>
      <w:keepNext/>
      <w:keepLines/>
      <w:jc w:val="center"/>
      <w:outlineLvl w:val="0"/>
    </w:pPr>
    <w:rPr>
      <w:rFonts w:cs="Arial"/>
      <w:bCs/>
      <w:szCs w:val="32"/>
    </w:rPr>
  </w:style>
  <w:style w:type="paragraph" w:styleId="Heading2">
    <w:name w:val="heading 2"/>
    <w:basedOn w:val="Normal"/>
    <w:next w:val="BodyText"/>
    <w:qFormat/>
    <w:rsid w:val="00747BE3"/>
    <w:pPr>
      <w:keepNext/>
      <w:keepLines/>
      <w:jc w:val="center"/>
      <w:outlineLvl w:val="1"/>
    </w:pPr>
    <w:rPr>
      <w:rFonts w:cs="Arial"/>
      <w:bCs/>
      <w:i/>
      <w:iCs/>
      <w:szCs w:val="28"/>
    </w:rPr>
  </w:style>
  <w:style w:type="paragraph" w:styleId="Heading3">
    <w:name w:val="heading 3"/>
    <w:basedOn w:val="Normal"/>
    <w:next w:val="BodyText"/>
    <w:qFormat/>
    <w:rsid w:val="00747BE3"/>
    <w:pPr>
      <w:keepNext/>
      <w:keepLines/>
      <w:outlineLvl w:val="2"/>
    </w:pPr>
    <w:rPr>
      <w:rFonts w:cs="Arial"/>
      <w:bCs/>
      <w:i/>
      <w:szCs w:val="26"/>
    </w:rPr>
  </w:style>
  <w:style w:type="paragraph" w:styleId="Heading4">
    <w:name w:val="heading 4"/>
    <w:basedOn w:val="Normal"/>
    <w:next w:val="BodyText"/>
    <w:qFormat/>
    <w:rsid w:val="00747BE3"/>
    <w:pPr>
      <w:keepNext/>
      <w:keepLines/>
      <w:ind w:left="720"/>
      <w:outlineLvl w:val="3"/>
    </w:pPr>
    <w:rPr>
      <w:bCs/>
      <w:i/>
      <w:szCs w:val="28"/>
    </w:rPr>
  </w:style>
  <w:style w:type="paragraph" w:styleId="Heading5">
    <w:name w:val="heading 5"/>
    <w:basedOn w:val="Normal"/>
    <w:next w:val="Heading1"/>
    <w:qFormat/>
    <w:rsid w:val="00747BE3"/>
    <w:pPr>
      <w:keepNext/>
      <w:keepLines/>
      <w:jc w:val="center"/>
      <w:outlineLvl w:val="4"/>
    </w:pPr>
    <w:rPr>
      <w:bCs/>
      <w:iCs/>
      <w:caps/>
      <w:szCs w:val="26"/>
    </w:rPr>
  </w:style>
  <w:style w:type="paragraph" w:styleId="Heading9">
    <w:name w:val="heading 9"/>
    <w:basedOn w:val="Normal"/>
    <w:next w:val="Normal"/>
    <w:qFormat/>
    <w:rsid w:val="00747BE3"/>
    <w:pPr>
      <w:keepNext/>
      <w:keepLines/>
      <w:pageBreakBefore/>
      <w:suppressAutoHyphens w:val="0"/>
      <w:jc w:val="center"/>
      <w:outlineLvl w:val="8"/>
    </w:pPr>
    <w:rPr>
      <w:rFonts w:cs="Arial"/>
      <w:caps/>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747BE3"/>
    <w:pPr>
      <w:tabs>
        <w:tab w:val="right" w:pos="8640"/>
        <w:tab w:val="right" w:pos="9360"/>
      </w:tabs>
    </w:pPr>
  </w:style>
  <w:style w:type="character" w:styleId="HTMLKeyboard">
    <w:name w:val="HTML Keyboard"/>
    <w:basedOn w:val="DefaultParagraphFont"/>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rsid w:val="00747BE3"/>
    <w:pPr>
      <w:tabs>
        <w:tab w:val="center" w:pos="4320"/>
        <w:tab w:val="right" w:pos="8640"/>
      </w:tabs>
    </w:pPr>
  </w:style>
  <w:style w:type="paragraph" w:styleId="BodyText">
    <w:name w:val="Body Text"/>
    <w:basedOn w:val="Normal"/>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qFormat/>
    <w:rsid w:val="00747BE3"/>
    <w:pPr>
      <w:spacing w:before="3200"/>
      <w:ind w:left="1440" w:right="1440"/>
      <w:jc w:val="center"/>
      <w:outlineLvl w:val="0"/>
    </w:pPr>
    <w:rPr>
      <w:rFonts w:cs="Arial"/>
      <w:bCs/>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basedOn w:val="DefaultParagraphFont"/>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semiHidden/>
    <w:rsid w:val="00747BE3"/>
    <w:rPr>
      <w:sz w:val="20"/>
      <w:szCs w:val="20"/>
    </w:rPr>
  </w:style>
  <w:style w:type="paragraph" w:styleId="NormalWeb">
    <w:name w:val="Normal (Web)"/>
    <w:basedOn w:val="Normal"/>
    <w:rsid w:val="004366C8"/>
    <w:pPr>
      <w:suppressAutoHyphens w:val="0"/>
      <w:spacing w:before="100" w:beforeAutospacing="1" w:after="100" w:afterAutospacing="1" w:line="240" w:lineRule="auto"/>
    </w:pPr>
    <w:rPr>
      <w:lang w:eastAsia="ja-JP"/>
    </w:rPr>
  </w:style>
  <w:style w:type="character" w:styleId="Hyperlink">
    <w:name w:val="Hyperlink"/>
    <w:basedOn w:val="DefaultParagraphFont"/>
    <w:rsid w:val="007D3DE1"/>
    <w:rPr>
      <w:color w:val="0000FF"/>
      <w:u w:val="single"/>
    </w:rPr>
  </w:style>
  <w:style w:type="paragraph" w:customStyle="1" w:styleId="a">
    <w:name w:val="바탕글"/>
    <w:basedOn w:val="Normal"/>
    <w:rsid w:val="00B57BE1"/>
    <w:pPr>
      <w:suppressAutoHyphens w:val="0"/>
      <w:spacing w:before="120" w:after="120" w:line="420" w:lineRule="auto"/>
    </w:pPr>
  </w:style>
  <w:style w:type="character" w:styleId="FootnoteReference">
    <w:name w:val="footnote reference"/>
    <w:basedOn w:val="DefaultParagraphFont"/>
    <w:semiHidden/>
    <w:rsid w:val="00460D29"/>
    <w:rPr>
      <w:vertAlign w:val="superscript"/>
    </w:rPr>
  </w:style>
  <w:style w:type="paragraph" w:styleId="NoteHeading">
    <w:name w:val="Note Heading"/>
    <w:basedOn w:val="Normal"/>
    <w:next w:val="Normal"/>
    <w:rsid w:val="00460D29"/>
    <w:pPr>
      <w:suppressAutoHyphens w:val="0"/>
      <w:spacing w:line="240" w:lineRule="auto"/>
    </w:pPr>
    <w:rPr>
      <w:sz w:val="23"/>
      <w:szCs w:val="23"/>
    </w:rPr>
  </w:style>
  <w:style w:type="paragraph" w:customStyle="1" w:styleId="epithome">
    <w:name w:val="epithome"/>
    <w:basedOn w:val="Normal"/>
    <w:rsid w:val="00460D29"/>
    <w:pPr>
      <w:suppressAutoHyphens w:val="0"/>
      <w:spacing w:line="120" w:lineRule="atLeast"/>
      <w:ind w:leftChars="200" w:left="200" w:rightChars="200" w:right="200"/>
    </w:pPr>
    <w:rPr>
      <w:rFonts w:ascii="Book Antiqua" w:hAnsi="Book Antiqua"/>
      <w:lang w:eastAsia="ko-KR"/>
    </w:rPr>
  </w:style>
  <w:style w:type="paragraph" w:customStyle="1" w:styleId="referenceChar">
    <w:name w:val="reference Char"/>
    <w:rsid w:val="00946DCC"/>
    <w:pPr>
      <w:ind w:left="1008" w:hanging="1008"/>
    </w:pPr>
    <w:rPr>
      <w:sz w:val="24"/>
      <w:lang w:eastAsia="ko-KR"/>
    </w:rPr>
  </w:style>
  <w:style w:type="paragraph" w:styleId="FootnoteText">
    <w:name w:val="footnote text"/>
    <w:basedOn w:val="Normal"/>
    <w:semiHidden/>
    <w:rsid w:val="00C65672"/>
    <w:rPr>
      <w:sz w:val="20"/>
      <w:szCs w:val="20"/>
    </w:rPr>
  </w:style>
  <w:style w:type="paragraph" w:styleId="CommentSubject">
    <w:name w:val="annotation subject"/>
    <w:basedOn w:val="CommentText"/>
    <w:next w:val="CommentText"/>
    <w:semiHidden/>
    <w:rsid w:val="00A56291"/>
    <w:rPr>
      <w:b/>
      <w:bCs/>
    </w:rPr>
  </w:style>
  <w:style w:type="paragraph" w:styleId="BalloonText">
    <w:name w:val="Balloon Text"/>
    <w:basedOn w:val="Normal"/>
    <w:semiHidden/>
    <w:rsid w:val="00A56291"/>
    <w:rPr>
      <w:rFonts w:ascii="Tahoma" w:hAnsi="Tahoma" w:cs="Tahoma"/>
      <w:sz w:val="16"/>
      <w:szCs w:val="16"/>
    </w:rPr>
  </w:style>
  <w:style w:type="paragraph" w:styleId="EndnoteText">
    <w:name w:val="endnote text"/>
    <w:basedOn w:val="Normal"/>
    <w:semiHidden/>
    <w:rsid w:val="001E2A44"/>
    <w:rPr>
      <w:sz w:val="20"/>
      <w:szCs w:val="20"/>
    </w:rPr>
  </w:style>
  <w:style w:type="character" w:styleId="EndnoteReference">
    <w:name w:val="endnote reference"/>
    <w:basedOn w:val="DefaultParagraphFont"/>
    <w:semiHidden/>
    <w:rsid w:val="001E2A44"/>
    <w:rPr>
      <w:vertAlign w:val="superscript"/>
    </w:rPr>
  </w:style>
</w:styles>
</file>

<file path=word/webSettings.xml><?xml version="1.0" encoding="utf-8"?>
<w:webSettings xmlns:r="http://schemas.openxmlformats.org/officeDocument/2006/relationships" xmlns:w="http://schemas.openxmlformats.org/wordprocessingml/2006/main">
  <w:divs>
    <w:div w:id="222330809">
      <w:bodyDiv w:val="1"/>
      <w:marLeft w:val="0"/>
      <w:marRight w:val="0"/>
      <w:marTop w:val="0"/>
      <w:marBottom w:val="0"/>
      <w:divBdr>
        <w:top w:val="none" w:sz="0" w:space="0" w:color="auto"/>
        <w:left w:val="none" w:sz="0" w:space="0" w:color="auto"/>
        <w:bottom w:val="none" w:sz="0" w:space="0" w:color="auto"/>
        <w:right w:val="none" w:sz="0" w:space="0" w:color="auto"/>
      </w:divBdr>
    </w:div>
    <w:div w:id="357003094">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
    <w:div w:id="1138105792">
      <w:bodyDiv w:val="1"/>
      <w:marLeft w:val="0"/>
      <w:marRight w:val="0"/>
      <w:marTop w:val="0"/>
      <w:marBottom w:val="0"/>
      <w:divBdr>
        <w:top w:val="none" w:sz="0" w:space="0" w:color="auto"/>
        <w:left w:val="none" w:sz="0" w:space="0" w:color="auto"/>
        <w:bottom w:val="none" w:sz="0" w:space="0" w:color="auto"/>
        <w:right w:val="none" w:sz="0" w:space="0" w:color="auto"/>
      </w:divBdr>
    </w:div>
    <w:div w:id="1557005655">
      <w:bodyDiv w:val="1"/>
      <w:marLeft w:val="0"/>
      <w:marRight w:val="0"/>
      <w:marTop w:val="0"/>
      <w:marBottom w:val="0"/>
      <w:divBdr>
        <w:top w:val="none" w:sz="0" w:space="0" w:color="auto"/>
        <w:left w:val="none" w:sz="0" w:space="0" w:color="auto"/>
        <w:bottom w:val="none" w:sz="0" w:space="0" w:color="auto"/>
        <w:right w:val="none" w:sz="0" w:space="0" w:color="auto"/>
      </w:divBdr>
    </w:div>
    <w:div w:id="1741709672">
      <w:bodyDiv w:val="1"/>
      <w:marLeft w:val="0"/>
      <w:marRight w:val="0"/>
      <w:marTop w:val="0"/>
      <w:marBottom w:val="0"/>
      <w:divBdr>
        <w:top w:val="none" w:sz="0" w:space="0" w:color="auto"/>
        <w:left w:val="none" w:sz="0" w:space="0" w:color="auto"/>
        <w:bottom w:val="none" w:sz="0" w:space="0" w:color="auto"/>
        <w:right w:val="none" w:sz="0" w:space="0" w:color="auto"/>
      </w:divBdr>
    </w:div>
    <w:div w:id="1881092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hyperlink" Target="http://www.insidefacebook.com/2009/02/02/fastest-growing-demographic-on-facebook-women-over-55/" TargetMode="Externa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www.alexa.com/topsites/global" TargetMode="External"/><Relationship Id="rId13" Type="http://schemas.openxmlformats.org/officeDocument/2006/relationships/footer" Target="footer1.xml"/><Relationship Id="rId10" Type="http://schemas.openxmlformats.org/officeDocument/2006/relationships/hyperlink" Target="http://www.facebook.com/press/info.php?statistics" TargetMode="Externa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eader" Target="header1.xml"/><Relationship Id="rId2" Type="http://schemas.openxmlformats.org/officeDocument/2006/relationships/styles" Target="styles.xml"/><Relationship Id="rId9" Type="http://schemas.openxmlformats.org/officeDocument/2006/relationships/hyperlink" Target="http://online.wsj.com/article/SB126084637203791583.html?mod=WSJ_hp_mostpop_read"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EndNote%20X3\Templates\APA%205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Files\EndNote X3\Templates\APA 5th.dot</Template>
  <TotalTime>215</TotalTime>
  <Pages>30</Pages>
  <Words>15750</Words>
  <Characters>89778</Characters>
  <Application>Microsoft Macintosh Word</Application>
  <DocSecurity>0</DocSecurity>
  <Lines>748</Lines>
  <Paragraphs>179</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ISI ResearchSoft</Company>
  <LinksUpToDate>false</LinksUpToDate>
  <CharactersWithSpaces>110253</CharactersWithSpaces>
  <SharedDoc>false</SharedDoc>
  <HLinks>
    <vt:vector size="24" baseType="variant">
      <vt:variant>
        <vt:i4>3473440</vt:i4>
      </vt:variant>
      <vt:variant>
        <vt:i4>221</vt:i4>
      </vt:variant>
      <vt:variant>
        <vt:i4>0</vt:i4>
      </vt:variant>
      <vt:variant>
        <vt:i4>5</vt:i4>
      </vt:variant>
      <vt:variant>
        <vt:lpwstr>http://www.insidefacebook.com/2009/02/02/fastest-growing-demographic-on-facebook-women-over-55/</vt:lpwstr>
      </vt:variant>
      <vt:variant>
        <vt:lpwstr/>
      </vt:variant>
      <vt:variant>
        <vt:i4>917588</vt:i4>
      </vt:variant>
      <vt:variant>
        <vt:i4>218</vt:i4>
      </vt:variant>
      <vt:variant>
        <vt:i4>0</vt:i4>
      </vt:variant>
      <vt:variant>
        <vt:i4>5</vt:i4>
      </vt:variant>
      <vt:variant>
        <vt:lpwstr>http://www.facebook.com/press/info.php?statistics</vt:lpwstr>
      </vt:variant>
      <vt:variant>
        <vt:lpwstr/>
      </vt:variant>
      <vt:variant>
        <vt:i4>5046387</vt:i4>
      </vt:variant>
      <vt:variant>
        <vt:i4>215</vt:i4>
      </vt:variant>
      <vt:variant>
        <vt:i4>0</vt:i4>
      </vt:variant>
      <vt:variant>
        <vt:i4>5</vt:i4>
      </vt:variant>
      <vt:variant>
        <vt:lpwstr>http://online.wsj.com/article/SB126084637203791583.html?mod=WSJ_hp_mostpop_read</vt:lpwstr>
      </vt:variant>
      <vt:variant>
        <vt:lpwstr/>
      </vt:variant>
      <vt:variant>
        <vt:i4>327768</vt:i4>
      </vt:variant>
      <vt:variant>
        <vt:i4>212</vt:i4>
      </vt:variant>
      <vt:variant>
        <vt:i4>0</vt:i4>
      </vt:variant>
      <vt:variant>
        <vt:i4>5</vt:i4>
      </vt:variant>
      <vt:variant>
        <vt:lpwstr>http://www.alexa.com/topsites/global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subject/>
  <dc:creator>J. Roselyn Lee</dc:creator>
  <cp:keywords/>
  <dc:description/>
  <cp:lastModifiedBy>David Moore</cp:lastModifiedBy>
  <cp:revision>20</cp:revision>
  <cp:lastPrinted>2011-07-20T03:58:00Z</cp:lastPrinted>
  <dcterms:created xsi:type="dcterms:W3CDTF">2011-11-20T19:24:00Z</dcterms:created>
  <dcterms:modified xsi:type="dcterms:W3CDTF">2011-11-26T06:54:00Z</dcterms:modified>
</cp:coreProperties>
</file>